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816A9" w14:textId="77777777" w:rsidR="003F3172" w:rsidRPr="00D20069" w:rsidRDefault="003F3172" w:rsidP="00DE7352">
      <w:pPr>
        <w:adjustRightInd w:val="0"/>
        <w:snapToGrid w:val="0"/>
        <w:spacing w:after="50" w:line="480" w:lineRule="auto"/>
        <w:outlineLvl w:val="0"/>
        <w:rPr>
          <w:rFonts w:ascii="Arial" w:hAnsi="Arial" w:cs="Arial"/>
          <w:b/>
          <w:sz w:val="22"/>
        </w:rPr>
      </w:pPr>
      <w:r w:rsidRPr="00D20069">
        <w:rPr>
          <w:rFonts w:ascii="Arial" w:hAnsi="Arial" w:cs="Arial"/>
          <w:b/>
          <w:sz w:val="22"/>
        </w:rPr>
        <w:t>CD4</w:t>
      </w:r>
      <w:r w:rsidRPr="003C3C44">
        <w:rPr>
          <w:rFonts w:ascii="Arial" w:hAnsi="Arial" w:cs="Arial"/>
          <w:b/>
          <w:sz w:val="22"/>
          <w:vertAlign w:val="superscript"/>
        </w:rPr>
        <w:t>+</w:t>
      </w:r>
      <w:r w:rsidRPr="00D20069">
        <w:rPr>
          <w:rFonts w:ascii="Arial" w:hAnsi="Arial" w:cs="Arial"/>
          <w:b/>
          <w:sz w:val="22"/>
        </w:rPr>
        <w:t xml:space="preserve"> T cell isolation and activation</w:t>
      </w:r>
    </w:p>
    <w:p w14:paraId="5F8E971D" w14:textId="02685815" w:rsidR="003F3172" w:rsidRPr="00704819" w:rsidRDefault="003F3172" w:rsidP="0019254D">
      <w:pPr>
        <w:adjustRightInd w:val="0"/>
        <w:snapToGrid w:val="0"/>
        <w:spacing w:afterLines="50" w:after="120" w:line="480" w:lineRule="auto"/>
        <w:rPr>
          <w:rFonts w:ascii="Arial" w:hAnsi="Arial" w:cs="Arial"/>
          <w:color w:val="FF0000"/>
          <w:sz w:val="22"/>
        </w:rPr>
      </w:pPr>
      <w:r w:rsidRPr="00D20069">
        <w:rPr>
          <w:rFonts w:ascii="Arial" w:hAnsi="Arial" w:cs="Arial"/>
          <w:sz w:val="22"/>
        </w:rPr>
        <w:t xml:space="preserve">Human </w:t>
      </w:r>
      <w:r w:rsidR="004D5270">
        <w:rPr>
          <w:rFonts w:ascii="Arial" w:hAnsi="Arial" w:cs="Arial"/>
          <w:sz w:val="22"/>
        </w:rPr>
        <w:t xml:space="preserve">resting </w:t>
      </w:r>
      <w:r w:rsidRPr="00D20069">
        <w:rPr>
          <w:rFonts w:ascii="Arial" w:hAnsi="Arial" w:cs="Arial"/>
          <w:sz w:val="22"/>
        </w:rPr>
        <w:t>CD4</w:t>
      </w:r>
      <w:r w:rsidRPr="003C3C44">
        <w:rPr>
          <w:rFonts w:ascii="Arial" w:hAnsi="Arial" w:cs="Arial"/>
          <w:sz w:val="22"/>
          <w:vertAlign w:val="superscript"/>
        </w:rPr>
        <w:t>+</w:t>
      </w:r>
      <w:r w:rsidRPr="00D20069">
        <w:rPr>
          <w:rFonts w:ascii="Arial" w:hAnsi="Arial" w:cs="Arial"/>
          <w:sz w:val="22"/>
        </w:rPr>
        <w:t xml:space="preserve"> T cells were isolated from </w:t>
      </w:r>
      <w:r>
        <w:rPr>
          <w:rFonts w:ascii="Arial" w:hAnsi="Arial" w:cs="Arial"/>
          <w:sz w:val="22"/>
        </w:rPr>
        <w:t>p</w:t>
      </w:r>
      <w:r w:rsidRPr="00D20069">
        <w:rPr>
          <w:rFonts w:ascii="Arial" w:hAnsi="Arial" w:cs="Arial"/>
          <w:sz w:val="22"/>
        </w:rPr>
        <w:t>e</w:t>
      </w:r>
      <w:r>
        <w:rPr>
          <w:rFonts w:ascii="Arial" w:hAnsi="Arial" w:cs="Arial"/>
          <w:sz w:val="22"/>
        </w:rPr>
        <w:t>ripheral blood monocytes</w:t>
      </w:r>
      <w:r w:rsidRPr="00D20069">
        <w:rPr>
          <w:rFonts w:ascii="Arial" w:hAnsi="Arial" w:cs="Arial"/>
          <w:sz w:val="22"/>
        </w:rPr>
        <w:t xml:space="preserve"> using </w:t>
      </w:r>
      <w:r>
        <w:rPr>
          <w:rFonts w:ascii="Arial" w:hAnsi="Arial" w:cs="Arial"/>
          <w:sz w:val="22"/>
        </w:rPr>
        <w:t xml:space="preserve">the </w:t>
      </w:r>
      <w:r w:rsidRPr="00D20069">
        <w:rPr>
          <w:rFonts w:ascii="Arial" w:hAnsi="Arial" w:cs="Arial"/>
          <w:sz w:val="22"/>
        </w:rPr>
        <w:t xml:space="preserve">Dynabeads Untouched Human CD4 T Cells kit (Invitrogen) as </w:t>
      </w:r>
      <w:r>
        <w:rPr>
          <w:rFonts w:ascii="Arial" w:hAnsi="Arial" w:cs="Arial"/>
          <w:sz w:val="22"/>
        </w:rPr>
        <w:t xml:space="preserve">previously </w:t>
      </w:r>
      <w:r w:rsidRPr="00D20069">
        <w:rPr>
          <w:rFonts w:ascii="Arial" w:hAnsi="Arial" w:cs="Arial"/>
          <w:sz w:val="22"/>
        </w:rPr>
        <w:t xml:space="preserve">described </w:t>
      </w:r>
      <w:r>
        <w:rPr>
          <w:rFonts w:ascii="Arial" w:hAnsi="Arial" w:cs="Arial"/>
          <w:sz w:val="22"/>
        </w:rPr>
        <w:fldChar w:fldCharType="begin">
          <w:fldData xml:space="preserve">PEVuZE5vdGU+PENpdGU+PEF1dGhvcj5CYXJza2k8L0F1dGhvcj48WWVhcj4yMDA3PC9ZZWFyPjxS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PEVuZE5vdGU+PENpdGU+PEF1dGhvcj5CYXJza2k8L0F1dGhvcj48WWVhcj4yMDA3PC9ZZWFyPjxS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r>
      <w:r>
        <w:rPr>
          <w:rFonts w:ascii="Arial" w:hAnsi="Arial" w:cs="Arial"/>
          <w:sz w:val="22"/>
        </w:rPr>
        <w:fldChar w:fldCharType="separate"/>
      </w:r>
      <w:r>
        <w:rPr>
          <w:rFonts w:ascii="Arial" w:hAnsi="Arial" w:cs="Arial"/>
          <w:noProof/>
          <w:sz w:val="22"/>
        </w:rPr>
        <w:t>(</w:t>
      </w:r>
      <w:hyperlink w:anchor="_ENREF_4" w:tooltip="Barski, 2007 #10" w:history="1">
        <w:r>
          <w:rPr>
            <w:rFonts w:ascii="Arial" w:hAnsi="Arial" w:cs="Arial"/>
            <w:noProof/>
            <w:sz w:val="22"/>
          </w:rPr>
          <w:t>Barski et al., 2007</w:t>
        </w:r>
      </w:hyperlink>
      <w:r>
        <w:rPr>
          <w:rFonts w:ascii="Arial" w:hAnsi="Arial" w:cs="Arial"/>
          <w:noProof/>
          <w:sz w:val="22"/>
        </w:rPr>
        <w:t>)</w:t>
      </w:r>
      <w:r>
        <w:rPr>
          <w:rFonts w:ascii="Arial" w:hAnsi="Arial" w:cs="Arial"/>
          <w:sz w:val="22"/>
        </w:rPr>
        <w:fldChar w:fldCharType="end"/>
      </w:r>
      <w:r w:rsidRPr="00D20069">
        <w:rPr>
          <w:rFonts w:ascii="Arial" w:hAnsi="Arial" w:cs="Arial"/>
          <w:sz w:val="22"/>
        </w:rPr>
        <w:t>. CD4</w:t>
      </w:r>
      <w:r w:rsidRPr="003C3C44">
        <w:rPr>
          <w:rFonts w:ascii="Arial" w:hAnsi="Arial" w:cs="Arial"/>
          <w:sz w:val="22"/>
          <w:vertAlign w:val="superscript"/>
        </w:rPr>
        <w:t>+</w:t>
      </w:r>
      <w:r w:rsidRPr="00D20069">
        <w:rPr>
          <w:rFonts w:ascii="Arial" w:hAnsi="Arial" w:cs="Arial"/>
          <w:sz w:val="22"/>
        </w:rPr>
        <w:t xml:space="preserve"> T cell activation was performed with </w:t>
      </w:r>
      <w:r>
        <w:rPr>
          <w:rFonts w:ascii="Arial" w:hAnsi="Arial" w:cs="Arial"/>
          <w:sz w:val="22"/>
        </w:rPr>
        <w:t xml:space="preserve">the </w:t>
      </w:r>
      <w:r w:rsidRPr="00D20069">
        <w:rPr>
          <w:rFonts w:ascii="Arial" w:hAnsi="Arial" w:cs="Arial"/>
          <w:sz w:val="22"/>
        </w:rPr>
        <w:t xml:space="preserve">Dynabeads Human T-Activator CD3/CD28 for T-Cell Expansion and Activation kit (Invitrogen) </w:t>
      </w:r>
      <w:r>
        <w:rPr>
          <w:rFonts w:ascii="Arial" w:hAnsi="Arial" w:cs="Arial"/>
          <w:sz w:val="22"/>
        </w:rPr>
        <w:t>by</w:t>
      </w:r>
      <w:r w:rsidRPr="00D20069">
        <w:rPr>
          <w:rFonts w:ascii="Arial" w:hAnsi="Arial" w:cs="Arial"/>
          <w:sz w:val="22"/>
        </w:rPr>
        <w:t xml:space="preserve"> incubation at 37 °C for 18 hours.</w:t>
      </w:r>
      <w:r>
        <w:rPr>
          <w:rFonts w:ascii="Arial" w:hAnsi="Arial" w:cs="Arial"/>
          <w:sz w:val="22"/>
        </w:rPr>
        <w:t xml:space="preserve"> The </w:t>
      </w:r>
      <w:r w:rsidRPr="00D20069">
        <w:rPr>
          <w:rFonts w:ascii="Arial" w:hAnsi="Arial" w:cs="Arial"/>
          <w:sz w:val="22"/>
        </w:rPr>
        <w:t xml:space="preserve">cell morphology </w:t>
      </w:r>
      <w:r>
        <w:rPr>
          <w:rFonts w:ascii="Arial" w:hAnsi="Arial" w:cs="Arial"/>
          <w:sz w:val="22"/>
        </w:rPr>
        <w:t xml:space="preserve">was </w:t>
      </w:r>
      <w:r w:rsidRPr="00D20069">
        <w:rPr>
          <w:rFonts w:ascii="Arial" w:hAnsi="Arial" w:cs="Arial"/>
          <w:sz w:val="22"/>
        </w:rPr>
        <w:t>check</w:t>
      </w:r>
      <w:r>
        <w:rPr>
          <w:rFonts w:ascii="Arial" w:hAnsi="Arial" w:cs="Arial"/>
          <w:sz w:val="22"/>
        </w:rPr>
        <w:t>ed</w:t>
      </w:r>
      <w:r w:rsidRPr="00D20069">
        <w:rPr>
          <w:rFonts w:ascii="Arial" w:hAnsi="Arial" w:cs="Arial"/>
          <w:sz w:val="22"/>
        </w:rPr>
        <w:t xml:space="preserve"> </w:t>
      </w:r>
      <w:r>
        <w:rPr>
          <w:rFonts w:ascii="Arial" w:hAnsi="Arial" w:cs="Arial"/>
          <w:sz w:val="22"/>
        </w:rPr>
        <w:t xml:space="preserve">under the </w:t>
      </w:r>
      <w:r w:rsidRPr="00D20069">
        <w:rPr>
          <w:rFonts w:ascii="Arial" w:hAnsi="Arial" w:cs="Arial"/>
          <w:sz w:val="22"/>
        </w:rPr>
        <w:t>microscope</w:t>
      </w:r>
      <w:r>
        <w:rPr>
          <w:rFonts w:ascii="Arial" w:hAnsi="Arial" w:cs="Arial"/>
          <w:sz w:val="22"/>
        </w:rPr>
        <w:t>,</w:t>
      </w:r>
      <w:r w:rsidRPr="00D20069">
        <w:rPr>
          <w:rFonts w:ascii="Arial" w:hAnsi="Arial" w:cs="Arial"/>
          <w:sz w:val="22"/>
        </w:rPr>
        <w:t xml:space="preserve"> and CD25</w:t>
      </w:r>
      <w:r>
        <w:rPr>
          <w:rFonts w:ascii="Arial" w:hAnsi="Arial" w:cs="Arial"/>
          <w:sz w:val="22"/>
        </w:rPr>
        <w:t>, a</w:t>
      </w:r>
      <w:r w:rsidRPr="00D20069">
        <w:rPr>
          <w:rFonts w:ascii="Arial" w:hAnsi="Arial" w:cs="Arial"/>
          <w:sz w:val="22"/>
        </w:rPr>
        <w:t xml:space="preserve"> cell surface marker</w:t>
      </w:r>
      <w:r>
        <w:rPr>
          <w:rFonts w:ascii="Arial" w:hAnsi="Arial" w:cs="Arial"/>
          <w:sz w:val="22"/>
        </w:rPr>
        <w:t xml:space="preserve">, was used to </w:t>
      </w:r>
      <w:r w:rsidRPr="00D20069">
        <w:rPr>
          <w:rFonts w:ascii="Arial" w:hAnsi="Arial" w:cs="Arial"/>
          <w:sz w:val="22"/>
        </w:rPr>
        <w:t>confirm T cell activation</w:t>
      </w:r>
      <w:r>
        <w:rPr>
          <w:rFonts w:ascii="Arial" w:hAnsi="Arial" w:cs="Arial"/>
          <w:sz w:val="22"/>
        </w:rPr>
        <w:t xml:space="preserve"> by fluorescence assisted cell sorting (FACS).</w:t>
      </w:r>
      <w:r w:rsidRPr="00D20069">
        <w:rPr>
          <w:rFonts w:ascii="Arial" w:hAnsi="Arial" w:cs="Arial"/>
          <w:sz w:val="22"/>
        </w:rPr>
        <w:t xml:space="preserve"> Mouse</w:t>
      </w:r>
      <w:r w:rsidR="004D5270">
        <w:rPr>
          <w:rFonts w:ascii="Arial" w:hAnsi="Arial" w:cs="Arial"/>
          <w:sz w:val="22"/>
        </w:rPr>
        <w:t xml:space="preserve"> resting</w:t>
      </w:r>
      <w:r w:rsidRPr="00D20069">
        <w:rPr>
          <w:rFonts w:ascii="Arial" w:hAnsi="Arial" w:cs="Arial"/>
          <w:sz w:val="22"/>
        </w:rPr>
        <w:t xml:space="preserve"> CD4</w:t>
      </w:r>
      <w:r w:rsidRPr="003C3C44">
        <w:rPr>
          <w:rFonts w:ascii="Arial" w:hAnsi="Arial" w:cs="Arial"/>
          <w:sz w:val="22"/>
          <w:vertAlign w:val="superscript"/>
        </w:rPr>
        <w:t>+</w:t>
      </w:r>
      <w:r w:rsidRPr="00D20069">
        <w:rPr>
          <w:rFonts w:ascii="Arial" w:hAnsi="Arial" w:cs="Arial"/>
          <w:sz w:val="22"/>
        </w:rPr>
        <w:t xml:space="preserve"> T cells </w:t>
      </w:r>
      <w:r w:rsidR="00D11856">
        <w:rPr>
          <w:rFonts w:ascii="Arial" w:hAnsi="Arial" w:cs="Arial"/>
          <w:sz w:val="22"/>
        </w:rPr>
        <w:t>from LARP4 knock-out</w:t>
      </w:r>
      <w:r w:rsidR="00533A82">
        <w:rPr>
          <w:rFonts w:ascii="Arial" w:hAnsi="Arial" w:cs="Arial"/>
          <w:sz w:val="22"/>
        </w:rPr>
        <w:t xml:space="preserve"> (KO, gift from </w:t>
      </w:r>
      <w:r w:rsidR="00D81778">
        <w:rPr>
          <w:rFonts w:ascii="Arial" w:hAnsi="Arial" w:cs="Arial"/>
          <w:sz w:val="22"/>
        </w:rPr>
        <w:t>P</w:t>
      </w:r>
      <w:r w:rsidR="00CD2784">
        <w:rPr>
          <w:rFonts w:ascii="Arial" w:hAnsi="Arial" w:cs="Arial"/>
          <w:sz w:val="22"/>
        </w:rPr>
        <w:t>rof</w:t>
      </w:r>
      <w:r w:rsidR="00D81778">
        <w:rPr>
          <w:rFonts w:ascii="Arial" w:hAnsi="Arial" w:cs="Arial"/>
          <w:sz w:val="22"/>
        </w:rPr>
        <w:t xml:space="preserve">. </w:t>
      </w:r>
      <w:r w:rsidR="00D81778" w:rsidRPr="00D81778">
        <w:rPr>
          <w:rFonts w:ascii="Arial" w:hAnsi="Arial" w:cs="Arial"/>
          <w:sz w:val="22"/>
        </w:rPr>
        <w:t>Richard J. Maraia</w:t>
      </w:r>
      <w:r w:rsidR="00D81778">
        <w:rPr>
          <w:rFonts w:ascii="Arial" w:hAnsi="Arial" w:cs="Arial"/>
          <w:sz w:val="22"/>
        </w:rPr>
        <w:t>, NICHD, NIH</w:t>
      </w:r>
      <w:r w:rsidR="00533A82">
        <w:rPr>
          <w:rFonts w:ascii="Arial" w:hAnsi="Arial" w:cs="Arial"/>
          <w:sz w:val="22"/>
        </w:rPr>
        <w:t>)</w:t>
      </w:r>
      <w:r w:rsidR="00D11856">
        <w:rPr>
          <w:rFonts w:ascii="Arial" w:hAnsi="Arial" w:cs="Arial"/>
          <w:sz w:val="22"/>
        </w:rPr>
        <w:t xml:space="preserve"> and wild-type</w:t>
      </w:r>
      <w:r w:rsidR="00533A82">
        <w:rPr>
          <w:rFonts w:ascii="Arial" w:hAnsi="Arial" w:cs="Arial"/>
          <w:sz w:val="22"/>
        </w:rPr>
        <w:t xml:space="preserve"> (WT)</w:t>
      </w:r>
      <w:r w:rsidR="00D11856">
        <w:rPr>
          <w:rFonts w:ascii="Arial" w:hAnsi="Arial" w:cs="Arial"/>
          <w:sz w:val="22"/>
        </w:rPr>
        <w:t xml:space="preserve"> mouse </w:t>
      </w:r>
      <w:r w:rsidRPr="00D20069">
        <w:rPr>
          <w:rFonts w:ascii="Arial" w:hAnsi="Arial" w:cs="Arial"/>
          <w:sz w:val="22"/>
        </w:rPr>
        <w:t>were isolated from mouse</w:t>
      </w:r>
      <w:r w:rsidR="00547C5B">
        <w:rPr>
          <w:rFonts w:ascii="Arial" w:hAnsi="Arial" w:cs="Arial"/>
          <w:sz w:val="22"/>
        </w:rPr>
        <w:t xml:space="preserve"> spleen u</w:t>
      </w:r>
      <w:r w:rsidR="00547C5B" w:rsidRPr="00D20069">
        <w:rPr>
          <w:rFonts w:ascii="Arial" w:hAnsi="Arial" w:cs="Arial"/>
          <w:sz w:val="22"/>
        </w:rPr>
        <w:t xml:space="preserve">sing </w:t>
      </w:r>
      <w:r w:rsidR="00547C5B">
        <w:rPr>
          <w:rFonts w:ascii="Arial" w:hAnsi="Arial" w:cs="Arial"/>
          <w:sz w:val="22"/>
        </w:rPr>
        <w:t xml:space="preserve">the </w:t>
      </w:r>
      <w:r w:rsidR="00547C5B" w:rsidRPr="00D20069">
        <w:rPr>
          <w:rFonts w:ascii="Arial" w:hAnsi="Arial" w:cs="Arial"/>
          <w:sz w:val="22"/>
        </w:rPr>
        <w:t xml:space="preserve">Dynabeads Untouched </w:t>
      </w:r>
      <w:r w:rsidR="00547C5B">
        <w:rPr>
          <w:rFonts w:ascii="Arial" w:hAnsi="Arial" w:cs="Arial"/>
          <w:sz w:val="22"/>
        </w:rPr>
        <w:t>mouse</w:t>
      </w:r>
      <w:r w:rsidR="00547C5B" w:rsidRPr="00D20069">
        <w:rPr>
          <w:rFonts w:ascii="Arial" w:hAnsi="Arial" w:cs="Arial"/>
          <w:sz w:val="22"/>
        </w:rPr>
        <w:t xml:space="preserve"> CD4 T Cells kit (Invitrogen)</w:t>
      </w:r>
      <w:r w:rsidR="00547C5B">
        <w:rPr>
          <w:rFonts w:ascii="Arial" w:hAnsi="Arial" w:cs="Arial"/>
          <w:sz w:val="22"/>
        </w:rPr>
        <w:t xml:space="preserve"> </w:t>
      </w:r>
      <w:r w:rsidRPr="00D20069">
        <w:rPr>
          <w:rFonts w:ascii="Arial" w:hAnsi="Arial" w:cs="Arial"/>
          <w:sz w:val="22"/>
        </w:rPr>
        <w:t xml:space="preserve">, followed by activation with CD3/CD28 antibody for a period of </w:t>
      </w:r>
      <w:r w:rsidR="00547C5B">
        <w:rPr>
          <w:rFonts w:ascii="Arial" w:hAnsi="Arial" w:cs="Arial"/>
          <w:sz w:val="22"/>
        </w:rPr>
        <w:t>1</w:t>
      </w:r>
      <w:r w:rsidRPr="00D20069">
        <w:rPr>
          <w:rFonts w:ascii="Arial" w:hAnsi="Arial" w:cs="Arial"/>
          <w:sz w:val="22"/>
        </w:rPr>
        <w:t>8</w:t>
      </w:r>
      <w:r w:rsidR="00547C5B">
        <w:rPr>
          <w:rFonts w:ascii="Arial" w:hAnsi="Arial" w:cs="Arial"/>
          <w:sz w:val="22"/>
        </w:rPr>
        <w:t xml:space="preserve"> </w:t>
      </w:r>
      <w:r w:rsidRPr="00D20069">
        <w:rPr>
          <w:rFonts w:ascii="Arial" w:hAnsi="Arial" w:cs="Arial"/>
          <w:sz w:val="22"/>
        </w:rPr>
        <w:t xml:space="preserve">hours. </w:t>
      </w:r>
    </w:p>
    <w:p w14:paraId="395999CE" w14:textId="77777777" w:rsidR="00E06749" w:rsidRPr="00E06749" w:rsidRDefault="00E06749" w:rsidP="00E06749">
      <w:pPr>
        <w:adjustRightInd w:val="0"/>
        <w:snapToGrid w:val="0"/>
        <w:spacing w:after="50" w:line="480" w:lineRule="auto"/>
        <w:rPr>
          <w:rFonts w:ascii="Arial" w:hAnsi="Arial" w:cs="Arial"/>
          <w:b/>
          <w:sz w:val="22"/>
        </w:rPr>
      </w:pPr>
    </w:p>
    <w:p w14:paraId="620BDDDF" w14:textId="3CF82A1C" w:rsidR="00E06749" w:rsidRDefault="002936EE" w:rsidP="00DE7352">
      <w:pPr>
        <w:adjustRightInd w:val="0"/>
        <w:snapToGrid w:val="0"/>
        <w:spacing w:after="50" w:line="480" w:lineRule="auto"/>
        <w:outlineLvl w:val="0"/>
        <w:rPr>
          <w:rFonts w:ascii="Arial" w:hAnsi="Arial" w:cs="Arial"/>
          <w:sz w:val="22"/>
        </w:rPr>
      </w:pPr>
      <w:r>
        <w:rPr>
          <w:rFonts w:ascii="Arial" w:hAnsi="Arial" w:cs="Arial"/>
          <w:b/>
          <w:sz w:val="22"/>
        </w:rPr>
        <w:t>Bru-seq and BruChase-seq</w:t>
      </w:r>
    </w:p>
    <w:p w14:paraId="0095E8B4" w14:textId="21B18C53" w:rsidR="004E16DE" w:rsidRPr="00FC47AD" w:rsidRDefault="00E06749" w:rsidP="00FC47AD">
      <w:pPr>
        <w:adjustRightInd w:val="0"/>
        <w:snapToGrid w:val="0"/>
        <w:spacing w:afterLines="50" w:after="120" w:line="480" w:lineRule="auto"/>
        <w:rPr>
          <w:rFonts w:ascii="Arial" w:hAnsi="Arial" w:cs="Arial"/>
          <w:color w:val="FF0000"/>
          <w:sz w:val="22"/>
        </w:rPr>
      </w:pPr>
      <w:r w:rsidRPr="00E06749">
        <w:rPr>
          <w:rFonts w:ascii="Arial" w:hAnsi="Arial" w:cs="Arial"/>
          <w:sz w:val="22"/>
        </w:rPr>
        <w:t xml:space="preserve">Bromouridine (Aldrich) was added to the media of </w:t>
      </w:r>
      <w:r w:rsidR="00E361BD">
        <w:rPr>
          <w:rFonts w:ascii="Arial" w:hAnsi="Arial" w:cs="Arial"/>
          <w:sz w:val="22"/>
        </w:rPr>
        <w:t xml:space="preserve">resting and activated </w:t>
      </w:r>
      <w:r w:rsidR="00E361BD" w:rsidRPr="00D20069">
        <w:rPr>
          <w:rFonts w:ascii="Arial" w:hAnsi="Arial" w:cs="Arial"/>
          <w:sz w:val="22"/>
        </w:rPr>
        <w:t>CD4</w:t>
      </w:r>
      <w:r w:rsidR="00E361BD" w:rsidRPr="003C3C44">
        <w:rPr>
          <w:rFonts w:ascii="Arial" w:hAnsi="Arial" w:cs="Arial"/>
          <w:sz w:val="22"/>
          <w:vertAlign w:val="superscript"/>
        </w:rPr>
        <w:t>+</w:t>
      </w:r>
      <w:r w:rsidR="00E361BD" w:rsidRPr="00D20069">
        <w:rPr>
          <w:rFonts w:ascii="Arial" w:hAnsi="Arial" w:cs="Arial"/>
          <w:sz w:val="22"/>
        </w:rPr>
        <w:t xml:space="preserve"> T cell</w:t>
      </w:r>
      <w:r w:rsidRPr="00E06749">
        <w:rPr>
          <w:rFonts w:ascii="Arial" w:hAnsi="Arial" w:cs="Arial"/>
          <w:sz w:val="22"/>
        </w:rPr>
        <w:t xml:space="preserve"> to a final concentration of 2 mM, and cells were incuba</w:t>
      </w:r>
      <w:r w:rsidR="00F65032">
        <w:rPr>
          <w:rFonts w:ascii="Arial" w:hAnsi="Arial" w:cs="Arial"/>
          <w:sz w:val="22"/>
        </w:rPr>
        <w:t>ted at 37 °C for 1h</w:t>
      </w:r>
      <w:r w:rsidRPr="00E06749">
        <w:rPr>
          <w:rFonts w:ascii="Arial" w:hAnsi="Arial" w:cs="Arial"/>
          <w:sz w:val="22"/>
        </w:rPr>
        <w:t xml:space="preserve">. Cells were then washed three times in PBS and either collected directly (nascent RNA, Bru-Seq) or chased in conditioned media containing 20 mM uridine for </w:t>
      </w:r>
      <w:r w:rsidR="006F4074">
        <w:rPr>
          <w:rFonts w:ascii="Arial" w:hAnsi="Arial" w:cs="Arial"/>
          <w:sz w:val="22"/>
        </w:rPr>
        <w:t>30min or</w:t>
      </w:r>
      <w:r w:rsidR="000708AD">
        <w:rPr>
          <w:rFonts w:ascii="Arial" w:hAnsi="Arial" w:cs="Arial"/>
          <w:sz w:val="22"/>
        </w:rPr>
        <w:t xml:space="preserve"> 2h</w:t>
      </w:r>
      <w:r w:rsidR="00F5543D">
        <w:rPr>
          <w:rFonts w:ascii="Arial" w:hAnsi="Arial" w:cs="Arial"/>
          <w:sz w:val="22"/>
        </w:rPr>
        <w:t xml:space="preserve"> at 37 °C (30min or 2</w:t>
      </w:r>
      <w:r w:rsidRPr="00E06749">
        <w:rPr>
          <w:rFonts w:ascii="Arial" w:hAnsi="Arial" w:cs="Arial"/>
          <w:sz w:val="22"/>
        </w:rPr>
        <w:t>-h-old RNA, BruChase-Seq).</w:t>
      </w:r>
      <w:r w:rsidR="00DB5DFB">
        <w:rPr>
          <w:rFonts w:ascii="Arial" w:hAnsi="Arial" w:cs="Arial"/>
          <w:sz w:val="22"/>
        </w:rPr>
        <w:t xml:space="preserve"> </w:t>
      </w:r>
      <w:r w:rsidR="00DB5DFB" w:rsidRPr="00DB5DFB">
        <w:rPr>
          <w:rFonts w:ascii="Arial" w:hAnsi="Arial" w:cs="Arial"/>
          <w:sz w:val="22"/>
        </w:rPr>
        <w:t xml:space="preserve">Total RNA was isolated by using TRIzol reagent (Invitrogen), and </w:t>
      </w:r>
      <w:r w:rsidR="001C18B5">
        <w:rPr>
          <w:rFonts w:ascii="Arial" w:hAnsi="Arial" w:cs="Arial"/>
          <w:color w:val="FF0000"/>
          <w:sz w:val="22"/>
        </w:rPr>
        <w:t>c</w:t>
      </w:r>
      <w:r w:rsidR="00717CF0" w:rsidRPr="00704819">
        <w:rPr>
          <w:rFonts w:ascii="Arial" w:hAnsi="Arial" w:cs="Arial"/>
          <w:color w:val="FF0000"/>
          <w:sz w:val="22"/>
        </w:rPr>
        <w:t xml:space="preserve">ytoplasmic RNA was isolated </w:t>
      </w:r>
      <w:r w:rsidR="00630BC2" w:rsidRPr="00BA0E98">
        <w:rPr>
          <w:rFonts w:ascii="Arial" w:hAnsi="Arial" w:cs="Arial"/>
          <w:sz w:val="22"/>
        </w:rPr>
        <w:t>as described previously</w:t>
      </w:r>
      <w:r w:rsidR="00FC47AD">
        <w:rPr>
          <w:rFonts w:ascii="Arial" w:hAnsi="Arial" w:cs="Arial"/>
          <w:color w:val="FF0000"/>
          <w:sz w:val="22"/>
        </w:rPr>
        <w:t xml:space="preserve"> (</w:t>
      </w:r>
      <w:r w:rsidR="00FC47AD" w:rsidRPr="00FC47AD">
        <w:rPr>
          <w:rFonts w:ascii="Arial" w:hAnsi="Arial" w:cs="Arial"/>
          <w:color w:val="FF0000"/>
          <w:sz w:val="22"/>
        </w:rPr>
        <w:t>Cell. 2012 July 20; 150(2): 279–290</w:t>
      </w:r>
      <w:r w:rsidR="00717CF0" w:rsidRPr="00704819">
        <w:rPr>
          <w:rFonts w:ascii="Arial" w:hAnsi="Arial" w:cs="Arial"/>
          <w:color w:val="FF0000"/>
          <w:sz w:val="22"/>
        </w:rPr>
        <w:t>)</w:t>
      </w:r>
      <w:r w:rsidR="00717CF0">
        <w:rPr>
          <w:rFonts w:ascii="Arial" w:hAnsi="Arial" w:cs="Arial"/>
          <w:color w:val="FF0000"/>
          <w:sz w:val="22"/>
        </w:rPr>
        <w:t xml:space="preserve">. </w:t>
      </w:r>
      <w:r w:rsidR="00DB5DFB" w:rsidRPr="00DB5DFB">
        <w:rPr>
          <w:rFonts w:ascii="Arial" w:hAnsi="Arial" w:cs="Arial"/>
          <w:sz w:val="22"/>
        </w:rPr>
        <w:t xml:space="preserve">Bru-labeled RNA was isolated from the </w:t>
      </w:r>
      <w:r w:rsidR="00DB5DFB" w:rsidRPr="00717CF0">
        <w:rPr>
          <w:rFonts w:ascii="Arial" w:hAnsi="Arial" w:cs="Arial"/>
          <w:color w:val="FF0000"/>
          <w:sz w:val="22"/>
        </w:rPr>
        <w:t xml:space="preserve">total RNA </w:t>
      </w:r>
      <w:r w:rsidR="00717CF0" w:rsidRPr="00717CF0">
        <w:rPr>
          <w:rFonts w:ascii="Arial" w:hAnsi="Arial" w:cs="Arial"/>
          <w:color w:val="FF0000"/>
          <w:sz w:val="22"/>
        </w:rPr>
        <w:t>or cytoplasmic RNA</w:t>
      </w:r>
      <w:r w:rsidR="00717CF0">
        <w:rPr>
          <w:rFonts w:ascii="Arial" w:hAnsi="Arial" w:cs="Arial"/>
          <w:sz w:val="22"/>
        </w:rPr>
        <w:t xml:space="preserve"> </w:t>
      </w:r>
      <w:r w:rsidR="00DB5DFB" w:rsidRPr="00DB5DFB">
        <w:rPr>
          <w:rFonts w:ascii="Arial" w:hAnsi="Arial" w:cs="Arial"/>
          <w:sz w:val="22"/>
        </w:rPr>
        <w:t>by incubation with anti-BrdU antibodies (BD Biosciences) conjugated to magnetic beads</w:t>
      </w:r>
      <w:r w:rsidR="007F29F3">
        <w:rPr>
          <w:rFonts w:ascii="Arial" w:hAnsi="Arial" w:cs="Arial"/>
          <w:sz w:val="22"/>
        </w:rPr>
        <w:t xml:space="preserve"> </w:t>
      </w:r>
      <w:r w:rsidR="007F29F3" w:rsidRPr="007F29F3">
        <w:rPr>
          <w:rFonts w:ascii="Arial" w:hAnsi="Arial" w:cs="Arial"/>
          <w:sz w:val="22"/>
        </w:rPr>
        <w:t>(Dynabeads, Goat anti-Mouse IgG; Invitrogen) under gentle agitation at room temperature for 1 h. For more detail, see</w:t>
      </w:r>
      <w:r w:rsidR="00E64C35">
        <w:rPr>
          <w:rFonts w:ascii="Arial" w:hAnsi="Arial" w:cs="Arial"/>
          <w:sz w:val="22"/>
        </w:rPr>
        <w:t xml:space="preserve"> the previously published paper</w:t>
      </w:r>
      <w:r w:rsidR="00D16179">
        <w:rPr>
          <w:rFonts w:ascii="Arial" w:hAnsi="Arial" w:cs="Arial"/>
          <w:sz w:val="22"/>
        </w:rPr>
        <w:t xml:space="preserve"> (</w:t>
      </w:r>
      <w:r w:rsidR="00374F83">
        <w:rPr>
          <w:rFonts w:ascii="Arial" w:hAnsi="Arial" w:cs="Arial"/>
          <w:sz w:val="22"/>
        </w:rPr>
        <w:t>PNAS</w:t>
      </w:r>
      <w:r w:rsidR="002D2B07">
        <w:rPr>
          <w:rFonts w:ascii="Arial" w:hAnsi="Arial" w:cs="Arial"/>
          <w:sz w:val="22"/>
        </w:rPr>
        <w:t>;</w:t>
      </w:r>
      <w:r w:rsidR="00374F83">
        <w:rPr>
          <w:rFonts w:ascii="Arial" w:hAnsi="Arial" w:cs="Arial"/>
          <w:sz w:val="22"/>
        </w:rPr>
        <w:t xml:space="preserve"> </w:t>
      </w:r>
      <w:r w:rsidR="002D2B07" w:rsidRPr="002D2B07">
        <w:rPr>
          <w:rFonts w:ascii="Arial" w:hAnsi="Arial" w:cs="Arial"/>
          <w:sz w:val="22"/>
        </w:rPr>
        <w:t>Methods. 2014 May 1; 67(1): 45–54</w:t>
      </w:r>
      <w:r w:rsidR="00D16179">
        <w:rPr>
          <w:rFonts w:ascii="Arial" w:hAnsi="Arial" w:cs="Arial"/>
          <w:sz w:val="22"/>
        </w:rPr>
        <w:t>)</w:t>
      </w:r>
      <w:r w:rsidR="00E64361">
        <w:rPr>
          <w:rFonts w:ascii="Arial" w:hAnsi="Arial" w:cs="Arial"/>
          <w:sz w:val="22"/>
        </w:rPr>
        <w:t xml:space="preserve">. </w:t>
      </w:r>
      <w:r w:rsidR="00C136AF">
        <w:rPr>
          <w:rFonts w:ascii="Arial" w:hAnsi="Arial" w:cs="Arial"/>
          <w:sz w:val="22"/>
        </w:rPr>
        <w:t>2 ul</w:t>
      </w:r>
      <w:r w:rsidR="000F65FF">
        <w:rPr>
          <w:rFonts w:ascii="Arial" w:hAnsi="Arial" w:cs="Arial"/>
          <w:sz w:val="22"/>
        </w:rPr>
        <w:t xml:space="preserve"> of </w:t>
      </w:r>
      <w:r w:rsidR="00C136AF">
        <w:rPr>
          <w:rFonts w:ascii="Arial" w:hAnsi="Arial" w:cs="Arial"/>
          <w:sz w:val="22"/>
        </w:rPr>
        <w:t xml:space="preserve">1:500 diluted </w:t>
      </w:r>
      <w:r w:rsidR="000F65FF">
        <w:rPr>
          <w:rFonts w:ascii="Arial" w:hAnsi="Arial" w:cs="Arial"/>
          <w:sz w:val="22"/>
        </w:rPr>
        <w:t>ERCC</w:t>
      </w:r>
      <w:r w:rsidR="00114EFE">
        <w:rPr>
          <w:rFonts w:ascii="Arial" w:hAnsi="Arial" w:cs="Arial"/>
          <w:sz w:val="22"/>
        </w:rPr>
        <w:t xml:space="preserve"> RNA</w:t>
      </w:r>
      <w:r w:rsidR="000F65FF">
        <w:rPr>
          <w:rFonts w:ascii="Arial" w:hAnsi="Arial" w:cs="Arial"/>
          <w:sz w:val="22"/>
        </w:rPr>
        <w:t xml:space="preserve"> spike-in </w:t>
      </w:r>
      <w:r w:rsidR="005E124A">
        <w:rPr>
          <w:rFonts w:ascii="Arial" w:hAnsi="Arial" w:cs="Arial"/>
          <w:sz w:val="22"/>
        </w:rPr>
        <w:t xml:space="preserve">Mix </w:t>
      </w:r>
      <w:r w:rsidR="000F65FF">
        <w:rPr>
          <w:rFonts w:ascii="Arial" w:hAnsi="Arial" w:cs="Arial"/>
          <w:sz w:val="22"/>
        </w:rPr>
        <w:t>was add to the</w:t>
      </w:r>
      <w:r w:rsidR="00C136AF">
        <w:rPr>
          <w:rFonts w:ascii="Arial" w:hAnsi="Arial" w:cs="Arial"/>
          <w:sz w:val="22"/>
        </w:rPr>
        <w:t xml:space="preserve"> equal mount of</w:t>
      </w:r>
      <w:r w:rsidR="000F65FF">
        <w:rPr>
          <w:rFonts w:ascii="Arial" w:hAnsi="Arial" w:cs="Arial"/>
          <w:sz w:val="22"/>
        </w:rPr>
        <w:t xml:space="preserve"> </w:t>
      </w:r>
      <w:r w:rsidR="000C35C0" w:rsidRPr="000C35C0">
        <w:rPr>
          <w:rFonts w:ascii="Arial" w:hAnsi="Arial" w:cs="Arial"/>
          <w:sz w:val="22"/>
        </w:rPr>
        <w:t xml:space="preserve">Isolated Bru-labeled RNA </w:t>
      </w:r>
      <w:r w:rsidR="00D34A2D">
        <w:rPr>
          <w:rFonts w:ascii="Arial" w:hAnsi="Arial" w:cs="Arial"/>
          <w:sz w:val="22"/>
        </w:rPr>
        <w:t xml:space="preserve">and then </w:t>
      </w:r>
      <w:r w:rsidR="00023004">
        <w:rPr>
          <w:rFonts w:ascii="Arial" w:hAnsi="Arial" w:cs="Arial"/>
          <w:sz w:val="22"/>
        </w:rPr>
        <w:t>the mixture</w:t>
      </w:r>
      <w:r w:rsidR="00516732">
        <w:rPr>
          <w:rFonts w:ascii="Arial" w:hAnsi="Arial" w:cs="Arial"/>
          <w:sz w:val="22"/>
        </w:rPr>
        <w:t xml:space="preserve"> </w:t>
      </w:r>
      <w:r w:rsidR="000C35C0" w:rsidRPr="000C35C0">
        <w:rPr>
          <w:rFonts w:ascii="Arial" w:hAnsi="Arial" w:cs="Arial"/>
          <w:sz w:val="22"/>
        </w:rPr>
        <w:t xml:space="preserve">was used to prepare strand-specific DNA libraries by using the Illumina TruSeq Kit (Illumina) according to the </w:t>
      </w:r>
      <w:r w:rsidR="000C35C0" w:rsidRPr="000C35C0">
        <w:rPr>
          <w:rFonts w:ascii="Arial" w:hAnsi="Arial" w:cs="Arial"/>
          <w:sz w:val="22"/>
        </w:rPr>
        <w:lastRenderedPageBreak/>
        <w:t>manufacturer’s instructions. Sequencing of the cDNA librarie</w:t>
      </w:r>
      <w:r w:rsidR="00052F0F">
        <w:rPr>
          <w:rFonts w:ascii="Arial" w:hAnsi="Arial" w:cs="Arial"/>
          <w:sz w:val="22"/>
        </w:rPr>
        <w:t xml:space="preserve">s prepared from nascent RNA or </w:t>
      </w:r>
      <w:r w:rsidR="000B59C9">
        <w:rPr>
          <w:rFonts w:ascii="Arial" w:hAnsi="Arial" w:cs="Arial"/>
          <w:sz w:val="22"/>
        </w:rPr>
        <w:t>30min/</w:t>
      </w:r>
      <w:r w:rsidR="00052F0F">
        <w:rPr>
          <w:rFonts w:ascii="Arial" w:hAnsi="Arial" w:cs="Arial"/>
          <w:sz w:val="22"/>
        </w:rPr>
        <w:t>2</w:t>
      </w:r>
      <w:r w:rsidR="000C35C0" w:rsidRPr="000C35C0">
        <w:rPr>
          <w:rFonts w:ascii="Arial" w:hAnsi="Arial" w:cs="Arial"/>
          <w:sz w:val="22"/>
        </w:rPr>
        <w:t xml:space="preserve">-h-old RNA was performed at the </w:t>
      </w:r>
      <w:r w:rsidR="00052F0F">
        <w:rPr>
          <w:rFonts w:ascii="Arial" w:hAnsi="Arial" w:cs="Arial"/>
          <w:sz w:val="22"/>
        </w:rPr>
        <w:t>DNA</w:t>
      </w:r>
      <w:r w:rsidR="000C35C0" w:rsidRPr="000C35C0">
        <w:rPr>
          <w:rFonts w:ascii="Arial" w:hAnsi="Arial" w:cs="Arial"/>
          <w:sz w:val="22"/>
        </w:rPr>
        <w:t xml:space="preserve"> Sequencing </w:t>
      </w:r>
      <w:r w:rsidR="00FA79F0">
        <w:rPr>
          <w:rFonts w:ascii="Arial" w:hAnsi="Arial" w:cs="Arial"/>
          <w:sz w:val="22"/>
        </w:rPr>
        <w:t xml:space="preserve">and Genomic </w:t>
      </w:r>
      <w:r w:rsidR="000C35C0" w:rsidRPr="000C35C0">
        <w:rPr>
          <w:rFonts w:ascii="Arial" w:hAnsi="Arial" w:cs="Arial"/>
          <w:sz w:val="22"/>
        </w:rPr>
        <w:t>Cor</w:t>
      </w:r>
      <w:r w:rsidR="00C247FB">
        <w:rPr>
          <w:rFonts w:ascii="Arial" w:hAnsi="Arial" w:cs="Arial"/>
          <w:sz w:val="22"/>
        </w:rPr>
        <w:t xml:space="preserve">e, NHLBI, NIH </w:t>
      </w:r>
      <w:r w:rsidR="00FC5312">
        <w:rPr>
          <w:rFonts w:ascii="Arial" w:hAnsi="Arial" w:cs="Arial"/>
          <w:sz w:val="22"/>
        </w:rPr>
        <w:t>by using the Illumina HiSe</w:t>
      </w:r>
      <w:r w:rsidR="0035572B">
        <w:rPr>
          <w:rFonts w:ascii="Arial" w:hAnsi="Arial" w:cs="Arial"/>
          <w:sz w:val="22"/>
        </w:rPr>
        <w:t>q. 3</w:t>
      </w:r>
      <w:r w:rsidR="000C35C0" w:rsidRPr="000C35C0">
        <w:rPr>
          <w:rFonts w:ascii="Arial" w:hAnsi="Arial" w:cs="Arial"/>
          <w:sz w:val="22"/>
        </w:rPr>
        <w:t>000 sequencer</w:t>
      </w:r>
      <w:r w:rsidR="00CA082C">
        <w:rPr>
          <w:rFonts w:ascii="Arial" w:hAnsi="Arial" w:cs="Arial"/>
          <w:sz w:val="22"/>
        </w:rPr>
        <w:t xml:space="preserve"> </w:t>
      </w:r>
      <w:r w:rsidR="00CA082C" w:rsidRPr="0050650F">
        <w:rPr>
          <w:rFonts w:ascii="Arial" w:hAnsi="Arial" w:cs="Arial"/>
          <w:sz w:val="22"/>
        </w:rPr>
        <w:t xml:space="preserve">and the data sets used in this study are summarized in </w:t>
      </w:r>
      <w:r w:rsidR="00CA082C" w:rsidRPr="00653173">
        <w:rPr>
          <w:rFonts w:ascii="Arial" w:hAnsi="Arial" w:cs="Arial"/>
          <w:color w:val="00B0F0"/>
          <w:sz w:val="22"/>
        </w:rPr>
        <w:t>Table X</w:t>
      </w:r>
      <w:r w:rsidR="000C35C0" w:rsidRPr="000C35C0">
        <w:rPr>
          <w:rFonts w:ascii="Arial" w:hAnsi="Arial" w:cs="Arial"/>
          <w:sz w:val="22"/>
        </w:rPr>
        <w:t>.</w:t>
      </w:r>
    </w:p>
    <w:p w14:paraId="00282A10" w14:textId="77777777" w:rsidR="004D4976" w:rsidRPr="00DA607F" w:rsidRDefault="004D4976" w:rsidP="00E06749">
      <w:pPr>
        <w:adjustRightInd w:val="0"/>
        <w:snapToGrid w:val="0"/>
        <w:spacing w:after="50" w:line="480" w:lineRule="auto"/>
        <w:rPr>
          <w:rFonts w:ascii="Arial" w:hAnsi="Arial" w:cs="Arial"/>
          <w:b/>
          <w:sz w:val="22"/>
        </w:rPr>
      </w:pPr>
    </w:p>
    <w:p w14:paraId="3DBF39B0" w14:textId="7AE250E9" w:rsidR="00DA607F" w:rsidRPr="00DA607F" w:rsidRDefault="00DA607F" w:rsidP="00DE7352">
      <w:pPr>
        <w:adjustRightInd w:val="0"/>
        <w:snapToGrid w:val="0"/>
        <w:spacing w:after="50" w:line="480" w:lineRule="auto"/>
        <w:outlineLvl w:val="0"/>
        <w:rPr>
          <w:rFonts w:ascii="Arial" w:hAnsi="Arial" w:cs="Arial"/>
          <w:b/>
          <w:sz w:val="22"/>
        </w:rPr>
      </w:pPr>
      <w:r w:rsidRPr="00DA607F">
        <w:rPr>
          <w:rFonts w:ascii="Arial" w:hAnsi="Arial" w:cs="Arial"/>
          <w:b/>
          <w:sz w:val="22"/>
        </w:rPr>
        <w:t>PA-seq</w:t>
      </w:r>
    </w:p>
    <w:p w14:paraId="6C14F405" w14:textId="17E59448" w:rsidR="00DA607F" w:rsidRDefault="0093213F" w:rsidP="00E06749">
      <w:pPr>
        <w:adjustRightInd w:val="0"/>
        <w:snapToGrid w:val="0"/>
        <w:spacing w:after="50" w:line="480" w:lineRule="auto"/>
        <w:rPr>
          <w:rFonts w:ascii="Arial" w:hAnsi="Arial" w:cs="Arial"/>
          <w:sz w:val="22"/>
        </w:rPr>
      </w:pPr>
      <w:r w:rsidRPr="0093213F">
        <w:rPr>
          <w:rFonts w:ascii="Arial" w:hAnsi="Arial" w:cs="Arial"/>
          <w:sz w:val="22"/>
        </w:rPr>
        <w:t xml:space="preserve">Total RNA derived from </w:t>
      </w:r>
      <w:r w:rsidR="0074257F">
        <w:rPr>
          <w:rFonts w:ascii="Arial" w:hAnsi="Arial" w:cs="Arial"/>
          <w:sz w:val="22"/>
        </w:rPr>
        <w:t xml:space="preserve">human resting and activated </w:t>
      </w:r>
      <w:r w:rsidR="0074257F" w:rsidRPr="00D20069">
        <w:rPr>
          <w:rFonts w:ascii="Arial" w:hAnsi="Arial" w:cs="Arial"/>
          <w:sz w:val="22"/>
        </w:rPr>
        <w:t>CD4</w:t>
      </w:r>
      <w:r w:rsidR="0074257F" w:rsidRPr="003C3C44">
        <w:rPr>
          <w:rFonts w:ascii="Arial" w:hAnsi="Arial" w:cs="Arial"/>
          <w:sz w:val="22"/>
          <w:vertAlign w:val="superscript"/>
        </w:rPr>
        <w:t>+</w:t>
      </w:r>
      <w:r w:rsidR="0074257F" w:rsidRPr="00D20069">
        <w:rPr>
          <w:rFonts w:ascii="Arial" w:hAnsi="Arial" w:cs="Arial"/>
          <w:sz w:val="22"/>
        </w:rPr>
        <w:t xml:space="preserve"> T cells</w:t>
      </w:r>
      <w:r w:rsidRPr="0093213F">
        <w:rPr>
          <w:rFonts w:ascii="Arial" w:hAnsi="Arial" w:cs="Arial"/>
          <w:sz w:val="22"/>
        </w:rPr>
        <w:t>. 10 μg of DNA-free total RNA wa</w:t>
      </w:r>
      <w:r w:rsidRPr="0093213F">
        <w:rPr>
          <w:rFonts w:ascii="Arial" w:hAnsi="Arial" w:cs="Arial" w:hint="eastAsia"/>
          <w:sz w:val="22"/>
        </w:rPr>
        <w:t>s sheared into 200</w:t>
      </w:r>
      <w:r w:rsidR="00CD78AF">
        <w:rPr>
          <w:rFonts w:ascii="Arial" w:hAnsi="Arial" w:cs="Arial" w:hint="eastAsia"/>
          <w:sz w:val="22"/>
        </w:rPr>
        <w:t>-</w:t>
      </w:r>
      <w:r w:rsidRPr="0093213F">
        <w:rPr>
          <w:rFonts w:ascii="Arial" w:hAnsi="Arial" w:cs="Arial" w:hint="eastAsia"/>
          <w:sz w:val="22"/>
        </w:rPr>
        <w:t>300 nt fragments by heating (94</w:t>
      </w:r>
      <w:r w:rsidR="004D57CF" w:rsidRPr="00BA0E98">
        <w:rPr>
          <w:rFonts w:ascii="Arial" w:hAnsi="Arial" w:cs="Arial"/>
          <w:sz w:val="22"/>
        </w:rPr>
        <w:t xml:space="preserve">°C </w:t>
      </w:r>
      <w:r w:rsidR="004D57CF">
        <w:rPr>
          <w:rFonts w:asciiTheme="majorHAnsi" w:hAnsiTheme="majorHAnsi" w:cs="Arial"/>
          <w:sz w:val="22"/>
        </w:rPr>
        <w:pgNum/>
      </w:r>
      <w:r w:rsidR="00CD78AF">
        <w:rPr>
          <w:rFonts w:ascii="Arial" w:hAnsi="Arial" w:cs="Arial" w:hint="eastAsia"/>
          <w:sz w:val="22"/>
        </w:rPr>
        <w:t>for 3 mi</w:t>
      </w:r>
      <w:r w:rsidRPr="0093213F">
        <w:rPr>
          <w:rFonts w:ascii="Arial" w:hAnsi="Arial" w:cs="Arial" w:hint="eastAsia"/>
          <w:sz w:val="22"/>
        </w:rPr>
        <w:t>nutes) with magnesium. Sheared RNA was precipitated by ethanol with Glyco</w:t>
      </w:r>
      <w:r w:rsidR="004D57CF">
        <w:rPr>
          <w:rFonts w:ascii="Arial" w:hAnsi="Arial" w:cs="Arial" w:hint="eastAsia"/>
          <w:sz w:val="22"/>
        </w:rPr>
        <w:t>Blue (Ambion) as a carrier. Re</w:t>
      </w:r>
      <w:r w:rsidRPr="0093213F">
        <w:rPr>
          <w:rFonts w:ascii="Arial" w:hAnsi="Arial" w:cs="Arial" w:hint="eastAsia"/>
          <w:sz w:val="22"/>
        </w:rPr>
        <w:t>verse transcription was carried out using a modified oligo(dT) primer (5</w:t>
      </w:r>
      <w:r w:rsidR="004D57CF">
        <w:rPr>
          <w:rFonts w:ascii="Arial" w:hAnsi="Arial" w:cs="Arial"/>
          <w:sz w:val="22"/>
        </w:rPr>
        <w:t xml:space="preserve">’ </w:t>
      </w:r>
      <w:r w:rsidRPr="0093213F">
        <w:rPr>
          <w:rFonts w:ascii="Arial" w:hAnsi="Arial" w:cs="Arial" w:hint="eastAsia"/>
          <w:sz w:val="22"/>
        </w:rPr>
        <w:t>bio-TTTTTTTTTTTTTTTTdUT TTVN-3</w:t>
      </w:r>
      <w:r w:rsidR="00111286">
        <w:rPr>
          <w:rFonts w:ascii="Arial" w:hAnsi="Arial" w:cs="Arial"/>
          <w:sz w:val="22"/>
        </w:rPr>
        <w:t>’, ’</w:t>
      </w:r>
      <w:r w:rsidRPr="0093213F">
        <w:rPr>
          <w:rFonts w:ascii="Arial" w:hAnsi="Arial" w:cs="Arial" w:hint="eastAsia"/>
          <w:sz w:val="22"/>
        </w:rPr>
        <w:t>bio</w:t>
      </w:r>
      <w:r w:rsidR="00111286">
        <w:rPr>
          <w:rFonts w:ascii="Arial" w:hAnsi="Arial" w:cs="Arial"/>
          <w:sz w:val="22"/>
        </w:rPr>
        <w:t>’</w:t>
      </w:r>
      <w:r w:rsidR="00111286">
        <w:rPr>
          <w:rFonts w:ascii="Arial" w:hAnsi="Arial" w:cs="Arial" w:hint="eastAsia"/>
          <w:sz w:val="22"/>
        </w:rPr>
        <w:t xml:space="preserve"> denotes duo biotin group, </w:t>
      </w:r>
      <w:r w:rsidR="00111286">
        <w:rPr>
          <w:rFonts w:ascii="Arial" w:hAnsi="Arial" w:cs="Arial"/>
          <w:sz w:val="22"/>
        </w:rPr>
        <w:t>‘</w:t>
      </w:r>
      <w:r w:rsidRPr="0093213F">
        <w:rPr>
          <w:rFonts w:ascii="Arial" w:hAnsi="Arial" w:cs="Arial" w:hint="eastAsia"/>
          <w:sz w:val="22"/>
        </w:rPr>
        <w:t>dU</w:t>
      </w:r>
      <w:r w:rsidR="00111286">
        <w:rPr>
          <w:rFonts w:ascii="Arial" w:hAnsi="Arial" w:cs="Arial"/>
          <w:sz w:val="22"/>
        </w:rPr>
        <w:t>’</w:t>
      </w:r>
      <w:r w:rsidRPr="0093213F">
        <w:rPr>
          <w:rFonts w:ascii="Arial" w:hAnsi="Arial" w:cs="Arial" w:hint="eastAsia"/>
          <w:sz w:val="22"/>
        </w:rPr>
        <w:t xml:space="preserve"> stands for deoxyuricile, </w:t>
      </w:r>
      <w:r w:rsidR="00111286">
        <w:rPr>
          <w:rFonts w:ascii="Arial" w:hAnsi="Arial" w:cs="Arial"/>
          <w:sz w:val="22"/>
        </w:rPr>
        <w:t>‘</w:t>
      </w:r>
      <w:r w:rsidRPr="0093213F">
        <w:rPr>
          <w:rFonts w:ascii="Arial" w:hAnsi="Arial" w:cs="Arial" w:hint="eastAsia"/>
          <w:sz w:val="22"/>
        </w:rPr>
        <w:t>V</w:t>
      </w:r>
      <w:r w:rsidR="00111286">
        <w:rPr>
          <w:rFonts w:ascii="Arial" w:hAnsi="Arial" w:cs="Arial"/>
          <w:sz w:val="22"/>
        </w:rPr>
        <w:t>’</w:t>
      </w:r>
      <w:r w:rsidRPr="0093213F">
        <w:rPr>
          <w:rFonts w:ascii="Arial" w:hAnsi="Arial" w:cs="Arial" w:hint="eastAsia"/>
          <w:sz w:val="22"/>
        </w:rPr>
        <w:t xml:space="preserve"> represe</w:t>
      </w:r>
      <w:r w:rsidR="002B1DD3">
        <w:rPr>
          <w:rFonts w:ascii="Arial" w:hAnsi="Arial" w:cs="Arial" w:hint="eastAsia"/>
          <w:sz w:val="22"/>
        </w:rPr>
        <w:t xml:space="preserve">nts any nucleotide except T and </w:t>
      </w:r>
      <w:r w:rsidR="002B1DD3">
        <w:rPr>
          <w:rFonts w:ascii="Arial" w:hAnsi="Arial" w:cs="Arial"/>
          <w:sz w:val="22"/>
        </w:rPr>
        <w:t>‘</w:t>
      </w:r>
      <w:r w:rsidRPr="0093213F">
        <w:rPr>
          <w:rFonts w:ascii="Arial" w:hAnsi="Arial" w:cs="Arial" w:hint="eastAsia"/>
          <w:sz w:val="22"/>
        </w:rPr>
        <w:t>N</w:t>
      </w:r>
      <w:r w:rsidR="002B1DD3">
        <w:rPr>
          <w:rFonts w:ascii="Arial" w:hAnsi="Arial" w:cs="Arial"/>
          <w:sz w:val="22"/>
        </w:rPr>
        <w:t xml:space="preserve">’ </w:t>
      </w:r>
      <w:r w:rsidRPr="0093213F">
        <w:rPr>
          <w:rFonts w:ascii="Arial" w:hAnsi="Arial" w:cs="Arial" w:hint="eastAsia"/>
          <w:sz w:val="22"/>
        </w:rPr>
        <w:t>denotes any nucleoti</w:t>
      </w:r>
      <w:r w:rsidR="008F5A52">
        <w:rPr>
          <w:rFonts w:ascii="Arial" w:hAnsi="Arial" w:cs="Arial" w:hint="eastAsia"/>
          <w:sz w:val="22"/>
        </w:rPr>
        <w:t>de). Incubate the reverse tran</w:t>
      </w:r>
      <w:r w:rsidRPr="0093213F">
        <w:rPr>
          <w:rFonts w:ascii="Arial" w:hAnsi="Arial" w:cs="Arial" w:hint="eastAsia"/>
          <w:sz w:val="22"/>
        </w:rPr>
        <w:t>scription reaction at 42</w:t>
      </w:r>
      <w:r w:rsidR="008F5A52" w:rsidRPr="00BA0E98">
        <w:rPr>
          <w:rFonts w:ascii="Arial" w:hAnsi="Arial" w:cs="Arial"/>
          <w:sz w:val="22"/>
        </w:rPr>
        <w:t xml:space="preserve">°C </w:t>
      </w:r>
      <w:r w:rsidRPr="0093213F">
        <w:rPr>
          <w:rFonts w:ascii="Arial" w:hAnsi="Arial" w:cs="Arial" w:hint="eastAsia"/>
          <w:sz w:val="22"/>
        </w:rPr>
        <w:t>for 2 min before adding Superscript reverse trans</w:t>
      </w:r>
      <w:r w:rsidR="00555CE4">
        <w:rPr>
          <w:rFonts w:ascii="Arial" w:hAnsi="Arial" w:cs="Arial"/>
          <w:sz w:val="22"/>
        </w:rPr>
        <w:t>criptase II (Invitrogen) to in</w:t>
      </w:r>
      <w:r w:rsidRPr="0093213F">
        <w:rPr>
          <w:rFonts w:ascii="Arial" w:hAnsi="Arial" w:cs="Arial"/>
          <w:sz w:val="22"/>
        </w:rPr>
        <w:t>crease specificity. After second strand synthesis, Dynabeads MyOne C1 (Invitrogen) was used to pull down the resulting dsDNA. Incubate the beads with APex Heat-Labile Alkaline Phosphatase (Epicentre) to remove phosphate group</w:t>
      </w:r>
      <w:r w:rsidR="00555CE4">
        <w:rPr>
          <w:rFonts w:ascii="Arial" w:hAnsi="Arial" w:cs="Arial"/>
          <w:sz w:val="22"/>
        </w:rPr>
        <w:t>, which enables strand specifi</w:t>
      </w:r>
      <w:r w:rsidRPr="0093213F">
        <w:rPr>
          <w:rFonts w:ascii="Arial" w:hAnsi="Arial" w:cs="Arial"/>
          <w:sz w:val="22"/>
        </w:rPr>
        <w:t>city at the later PCR step since only the bottom strand cDNA can be ligated and thus amplified. To release dsDNA from MyOne beads, USER enzyme (NEB) was added. The released dsDNA was then end repaired, followed by adding an ‘A’ base at the ends. Illumina paired-end Y linker was ligated and size selected. A 16- cycle PCR was then carried out with Phusion Hot Start High-Fidelity DNA Polymerase (Finnzymes) to generate the final PA-seq libraries, which were</w:t>
      </w:r>
      <w:r w:rsidR="000E34D3">
        <w:rPr>
          <w:rFonts w:ascii="Arial" w:hAnsi="Arial" w:cs="Arial"/>
          <w:sz w:val="22"/>
        </w:rPr>
        <w:t xml:space="preserve"> sequenced </w:t>
      </w:r>
      <w:r w:rsidR="00CD7F42" w:rsidRPr="000C35C0">
        <w:rPr>
          <w:rFonts w:ascii="Arial" w:hAnsi="Arial" w:cs="Arial"/>
          <w:sz w:val="22"/>
        </w:rPr>
        <w:t xml:space="preserve">at the </w:t>
      </w:r>
      <w:r w:rsidR="00CD7F42">
        <w:rPr>
          <w:rFonts w:ascii="Arial" w:hAnsi="Arial" w:cs="Arial"/>
          <w:sz w:val="22"/>
        </w:rPr>
        <w:t>DNA</w:t>
      </w:r>
      <w:r w:rsidR="00CD7F42" w:rsidRPr="000C35C0">
        <w:rPr>
          <w:rFonts w:ascii="Arial" w:hAnsi="Arial" w:cs="Arial"/>
          <w:sz w:val="22"/>
        </w:rPr>
        <w:t xml:space="preserve"> Sequencing </w:t>
      </w:r>
      <w:r w:rsidR="00CD7F42">
        <w:rPr>
          <w:rFonts w:ascii="Arial" w:hAnsi="Arial" w:cs="Arial"/>
          <w:sz w:val="22"/>
        </w:rPr>
        <w:t xml:space="preserve">and Genomic </w:t>
      </w:r>
      <w:r w:rsidR="00CD7F42" w:rsidRPr="000C35C0">
        <w:rPr>
          <w:rFonts w:ascii="Arial" w:hAnsi="Arial" w:cs="Arial"/>
          <w:sz w:val="22"/>
        </w:rPr>
        <w:t>Cor</w:t>
      </w:r>
      <w:r w:rsidR="00CD7F42">
        <w:rPr>
          <w:rFonts w:ascii="Arial" w:hAnsi="Arial" w:cs="Arial"/>
          <w:sz w:val="22"/>
        </w:rPr>
        <w:t xml:space="preserve">e, NHLBI, NIH </w:t>
      </w:r>
      <w:r w:rsidR="000E34D3">
        <w:rPr>
          <w:rFonts w:ascii="Arial" w:hAnsi="Arial" w:cs="Arial"/>
          <w:sz w:val="22"/>
        </w:rPr>
        <w:t>using Illumina HiSeq3</w:t>
      </w:r>
      <w:r w:rsidRPr="0093213F">
        <w:rPr>
          <w:rFonts w:ascii="Arial" w:hAnsi="Arial" w:cs="Arial"/>
          <w:sz w:val="22"/>
        </w:rPr>
        <w:t>000 platform.</w:t>
      </w:r>
    </w:p>
    <w:p w14:paraId="72ECCE19" w14:textId="77777777" w:rsidR="00C51988" w:rsidRPr="0019254D" w:rsidRDefault="00C51988" w:rsidP="00E06749">
      <w:pPr>
        <w:adjustRightInd w:val="0"/>
        <w:snapToGrid w:val="0"/>
        <w:spacing w:after="50" w:line="480" w:lineRule="auto"/>
        <w:rPr>
          <w:rFonts w:ascii="Arial" w:hAnsi="Arial" w:cs="Arial"/>
          <w:sz w:val="22"/>
        </w:rPr>
      </w:pPr>
    </w:p>
    <w:p w14:paraId="7C3028A4" w14:textId="77777777" w:rsidR="00C50896" w:rsidRPr="00167654" w:rsidRDefault="00C50896" w:rsidP="00DE7352">
      <w:pPr>
        <w:adjustRightInd w:val="0"/>
        <w:snapToGrid w:val="0"/>
        <w:spacing w:after="50" w:line="480" w:lineRule="auto"/>
        <w:outlineLvl w:val="0"/>
        <w:rPr>
          <w:rFonts w:ascii="Arial" w:hAnsi="Arial" w:cs="Arial"/>
          <w:b/>
          <w:sz w:val="22"/>
        </w:rPr>
      </w:pPr>
      <w:r w:rsidRPr="00167654">
        <w:rPr>
          <w:rFonts w:ascii="Arial" w:hAnsi="Arial" w:cs="Arial"/>
          <w:b/>
          <w:sz w:val="22"/>
        </w:rPr>
        <w:t>Calculation of intron retention index</w:t>
      </w:r>
    </w:p>
    <w:p w14:paraId="20BC00D1" w14:textId="4950F424" w:rsidR="009B0C69" w:rsidRPr="00167654" w:rsidRDefault="009B0C69" w:rsidP="00167654">
      <w:pPr>
        <w:adjustRightInd w:val="0"/>
        <w:snapToGrid w:val="0"/>
        <w:spacing w:afterLines="50" w:after="120" w:line="480" w:lineRule="auto"/>
        <w:rPr>
          <w:rFonts w:ascii="Arial" w:hAnsi="Arial" w:cs="Arial"/>
          <w:sz w:val="22"/>
        </w:rPr>
      </w:pPr>
      <w:r w:rsidRPr="00167654">
        <w:rPr>
          <w:rFonts w:ascii="Arial" w:hAnsi="Arial" w:cs="Arial"/>
          <w:sz w:val="22"/>
        </w:rPr>
        <w:lastRenderedPageBreak/>
        <w:t xml:space="preserve">The intron retention index (IRI) of a gene is defined as the ratio of read density of shared intronic regions and that of shared exonic regions. The </w:t>
      </w:r>
      <w:r w:rsidR="0091471A" w:rsidRPr="00167654">
        <w:rPr>
          <w:rFonts w:ascii="Arial" w:hAnsi="Arial" w:cs="Arial"/>
          <w:sz w:val="22"/>
        </w:rPr>
        <w:t xml:space="preserve">calculation </w:t>
      </w:r>
      <w:r w:rsidRPr="00167654">
        <w:rPr>
          <w:rFonts w:ascii="Arial" w:hAnsi="Arial" w:cs="Arial"/>
          <w:sz w:val="22"/>
        </w:rPr>
        <w:t xml:space="preserve">is described </w:t>
      </w:r>
      <w:r w:rsidR="0091471A" w:rsidRPr="00167654">
        <w:rPr>
          <w:rFonts w:ascii="Arial" w:hAnsi="Arial" w:cs="Arial"/>
          <w:sz w:val="22"/>
        </w:rPr>
        <w:t xml:space="preserve">in more details </w:t>
      </w:r>
      <w:r w:rsidRPr="00167654">
        <w:rPr>
          <w:rFonts w:ascii="Arial" w:hAnsi="Arial" w:cs="Arial"/>
          <w:sz w:val="22"/>
        </w:rPr>
        <w:t>in our previous paper XX.</w:t>
      </w:r>
    </w:p>
    <w:p w14:paraId="1741AFB0" w14:textId="77777777" w:rsidR="00DC324E" w:rsidRDefault="00DC324E" w:rsidP="00C50896">
      <w:pPr>
        <w:rPr>
          <w:rFonts w:ascii="Calibri" w:hAnsi="Calibri" w:cs="Times"/>
          <w:color w:val="000000"/>
        </w:rPr>
      </w:pPr>
    </w:p>
    <w:p w14:paraId="4DFDAC8F" w14:textId="17D1B794" w:rsidR="00DC324E" w:rsidRPr="00167654" w:rsidRDefault="00DC324E" w:rsidP="00167654">
      <w:pPr>
        <w:adjustRightInd w:val="0"/>
        <w:snapToGrid w:val="0"/>
        <w:spacing w:after="50" w:line="480" w:lineRule="auto"/>
        <w:rPr>
          <w:rFonts w:ascii="Arial" w:hAnsi="Arial" w:cs="Arial"/>
          <w:b/>
          <w:sz w:val="22"/>
        </w:rPr>
      </w:pPr>
      <w:r w:rsidRPr="00167654">
        <w:rPr>
          <w:rFonts w:ascii="Arial" w:hAnsi="Arial" w:cs="Arial"/>
          <w:b/>
          <w:sz w:val="22"/>
        </w:rPr>
        <w:t>genome-wide IRI</w:t>
      </w:r>
    </w:p>
    <w:p w14:paraId="5610CA73" w14:textId="02D01F3A" w:rsidR="00C66BC9" w:rsidRPr="00167654" w:rsidRDefault="0058038A" w:rsidP="00167654">
      <w:pPr>
        <w:adjustRightInd w:val="0"/>
        <w:snapToGrid w:val="0"/>
        <w:spacing w:afterLines="50" w:after="120" w:line="480" w:lineRule="auto"/>
        <w:rPr>
          <w:rFonts w:ascii="Arial" w:hAnsi="Arial" w:cs="Arial"/>
          <w:sz w:val="22"/>
        </w:rPr>
      </w:pPr>
      <w:r w:rsidRPr="00167654">
        <w:rPr>
          <w:rFonts w:ascii="Arial" w:hAnsi="Arial" w:cs="Arial"/>
          <w:sz w:val="22"/>
        </w:rPr>
        <w:t>To evaluate IRI genome wide, we define read density in intronic regions as the ratio of total number of intronic reads to the total length of intronic region. Similarly, read density in exonic regions is defined as the ratio of total number of intronic reads to the total length of intronic region</w:t>
      </w:r>
      <w:r w:rsidR="006449A6" w:rsidRPr="00167654">
        <w:rPr>
          <w:rFonts w:ascii="Arial" w:hAnsi="Arial" w:cs="Arial"/>
          <w:sz w:val="22"/>
        </w:rPr>
        <w:t xml:space="preserve">. </w:t>
      </w:r>
      <w:r w:rsidR="0039660D" w:rsidRPr="00167654">
        <w:rPr>
          <w:rFonts w:ascii="Arial" w:hAnsi="Arial" w:cs="Arial"/>
          <w:sz w:val="22"/>
        </w:rPr>
        <w:t>G</w:t>
      </w:r>
      <w:r w:rsidR="00863345" w:rsidRPr="00167654">
        <w:rPr>
          <w:rFonts w:ascii="Arial" w:hAnsi="Arial" w:cs="Arial"/>
          <w:sz w:val="22"/>
        </w:rPr>
        <w:t xml:space="preserve">enome-wide IRI is defined as </w:t>
      </w:r>
      <w:r w:rsidRPr="00167654">
        <w:rPr>
          <w:rFonts w:ascii="Arial" w:hAnsi="Arial" w:cs="Arial"/>
          <w:sz w:val="22"/>
        </w:rPr>
        <w:t xml:space="preserve">the ratio of the </w:t>
      </w:r>
      <w:r w:rsidR="0008343F" w:rsidRPr="00167654">
        <w:rPr>
          <w:rFonts w:ascii="Arial" w:hAnsi="Arial" w:cs="Arial"/>
          <w:sz w:val="22"/>
        </w:rPr>
        <w:t>read density in</w:t>
      </w:r>
      <w:r w:rsidRPr="00167654">
        <w:rPr>
          <w:rFonts w:ascii="Arial" w:hAnsi="Arial" w:cs="Arial"/>
          <w:sz w:val="22"/>
        </w:rPr>
        <w:t xml:space="preserve"> intronic </w:t>
      </w:r>
      <w:r w:rsidR="001458AF" w:rsidRPr="00167654">
        <w:rPr>
          <w:rFonts w:ascii="Arial" w:hAnsi="Arial" w:cs="Arial"/>
          <w:sz w:val="22"/>
        </w:rPr>
        <w:t xml:space="preserve">region </w:t>
      </w:r>
      <w:r w:rsidRPr="00167654">
        <w:rPr>
          <w:rFonts w:ascii="Arial" w:hAnsi="Arial" w:cs="Arial"/>
          <w:sz w:val="22"/>
        </w:rPr>
        <w:t xml:space="preserve">to the read density of </w:t>
      </w:r>
      <w:r w:rsidR="0008343F" w:rsidRPr="00167654">
        <w:rPr>
          <w:rFonts w:ascii="Arial" w:hAnsi="Arial" w:cs="Arial"/>
          <w:sz w:val="22"/>
        </w:rPr>
        <w:t xml:space="preserve">in </w:t>
      </w:r>
      <w:r w:rsidRPr="00167654">
        <w:rPr>
          <w:rFonts w:ascii="Arial" w:hAnsi="Arial" w:cs="Arial"/>
          <w:sz w:val="22"/>
        </w:rPr>
        <w:t>exonic</w:t>
      </w:r>
      <w:r w:rsidR="0008343F" w:rsidRPr="00167654">
        <w:rPr>
          <w:rFonts w:ascii="Arial" w:hAnsi="Arial" w:cs="Arial"/>
          <w:sz w:val="22"/>
        </w:rPr>
        <w:t xml:space="preserve"> region.</w:t>
      </w:r>
    </w:p>
    <w:p w14:paraId="0C451B94" w14:textId="77777777" w:rsidR="00C26377" w:rsidRDefault="00C26377" w:rsidP="00C26377"/>
    <w:p w14:paraId="0CC5D6A9" w14:textId="2BB988F4" w:rsidR="00C7063B" w:rsidRPr="00167654" w:rsidRDefault="00C26377" w:rsidP="00DE7352">
      <w:pPr>
        <w:adjustRightInd w:val="0"/>
        <w:snapToGrid w:val="0"/>
        <w:spacing w:after="50" w:line="480" w:lineRule="auto"/>
        <w:outlineLvl w:val="0"/>
        <w:rPr>
          <w:rFonts w:ascii="Arial" w:hAnsi="Arial" w:cs="Arial"/>
          <w:b/>
          <w:sz w:val="22"/>
        </w:rPr>
      </w:pPr>
      <w:r w:rsidRPr="00167654">
        <w:rPr>
          <w:rFonts w:ascii="Arial" w:hAnsi="Arial" w:cs="Arial"/>
          <w:b/>
          <w:sz w:val="22"/>
        </w:rPr>
        <w:t>IRI-high and IRI-low genes</w:t>
      </w:r>
      <w:r w:rsidR="00D715AD" w:rsidRPr="00167654">
        <w:rPr>
          <w:rFonts w:ascii="Arial" w:hAnsi="Arial" w:cs="Arial"/>
          <w:b/>
          <w:sz w:val="22"/>
        </w:rPr>
        <w:t xml:space="preserve"> in resting T cell</w:t>
      </w:r>
    </w:p>
    <w:p w14:paraId="60962362" w14:textId="11F52C55" w:rsidR="00C84CFE" w:rsidRPr="00167654" w:rsidRDefault="002B3068" w:rsidP="00167654">
      <w:pPr>
        <w:adjustRightInd w:val="0"/>
        <w:snapToGrid w:val="0"/>
        <w:spacing w:afterLines="50" w:after="120" w:line="480" w:lineRule="auto"/>
        <w:rPr>
          <w:rFonts w:ascii="Arial" w:hAnsi="Arial" w:cs="Arial"/>
          <w:sz w:val="22"/>
        </w:rPr>
      </w:pPr>
      <w:r w:rsidRPr="00167654">
        <w:rPr>
          <w:rFonts w:ascii="Arial" w:hAnsi="Arial" w:cs="Arial"/>
          <w:sz w:val="22"/>
        </w:rPr>
        <w:t xml:space="preserve">Expressed genes (RPKM&gt;1) </w:t>
      </w:r>
      <w:r w:rsidR="00D715AD" w:rsidRPr="00167654">
        <w:rPr>
          <w:rFonts w:ascii="Arial" w:hAnsi="Arial" w:cs="Arial"/>
          <w:sz w:val="22"/>
        </w:rPr>
        <w:t xml:space="preserve">in resting T cell are </w:t>
      </w:r>
      <w:r w:rsidR="00863345" w:rsidRPr="00167654">
        <w:rPr>
          <w:rFonts w:ascii="Arial" w:hAnsi="Arial" w:cs="Arial"/>
          <w:sz w:val="22"/>
        </w:rPr>
        <w:t>ranked based on their IRI levels</w:t>
      </w:r>
      <w:r w:rsidR="00D715AD" w:rsidRPr="00167654">
        <w:rPr>
          <w:rFonts w:ascii="Arial" w:hAnsi="Arial" w:cs="Arial"/>
          <w:sz w:val="22"/>
        </w:rPr>
        <w:t xml:space="preserve">. </w:t>
      </w:r>
      <w:r w:rsidR="00C7063B" w:rsidRPr="00167654">
        <w:rPr>
          <w:rFonts w:ascii="Arial" w:hAnsi="Arial" w:cs="Arial"/>
          <w:sz w:val="22"/>
        </w:rPr>
        <w:t xml:space="preserve">IRI-high genes consist of top </w:t>
      </w:r>
      <w:r w:rsidR="00D715AD" w:rsidRPr="00167654">
        <w:rPr>
          <w:rFonts w:ascii="Arial" w:hAnsi="Arial" w:cs="Arial"/>
          <w:sz w:val="22"/>
        </w:rPr>
        <w:t>1000 expressed genes with the highest IRI, while IRI-low genes consist of bottom 1000 expressed genes with the lowest IRI.</w:t>
      </w:r>
    </w:p>
    <w:p w14:paraId="2D4DDC72" w14:textId="77777777" w:rsidR="007443FE" w:rsidRDefault="007443FE" w:rsidP="007443FE"/>
    <w:p w14:paraId="200B989E" w14:textId="436C7F6F" w:rsidR="00FF3A87" w:rsidRPr="00167654" w:rsidRDefault="00DE0D76" w:rsidP="00DE7352">
      <w:pPr>
        <w:adjustRightInd w:val="0"/>
        <w:snapToGrid w:val="0"/>
        <w:spacing w:after="50" w:line="480" w:lineRule="auto"/>
        <w:outlineLvl w:val="0"/>
        <w:rPr>
          <w:rFonts w:ascii="Arial" w:hAnsi="Arial" w:cs="Arial"/>
          <w:b/>
          <w:sz w:val="22"/>
        </w:rPr>
      </w:pPr>
      <w:r w:rsidRPr="00167654">
        <w:rPr>
          <w:rFonts w:ascii="Arial" w:hAnsi="Arial" w:cs="Arial"/>
          <w:b/>
          <w:sz w:val="22"/>
        </w:rPr>
        <w:t>Degradation model</w:t>
      </w:r>
      <w:r w:rsidR="00210E32" w:rsidRPr="00167654">
        <w:rPr>
          <w:rFonts w:ascii="Arial" w:hAnsi="Arial" w:cs="Arial"/>
          <w:b/>
          <w:sz w:val="22"/>
        </w:rPr>
        <w:t xml:space="preserve">: </w:t>
      </w:r>
      <w:r w:rsidR="00A67BD1" w:rsidRPr="00167654">
        <w:rPr>
          <w:rFonts w:ascii="Arial" w:hAnsi="Arial" w:cs="Arial"/>
          <w:b/>
          <w:sz w:val="22"/>
        </w:rPr>
        <w:t>beta1,</w:t>
      </w:r>
      <w:r w:rsidR="00210E32" w:rsidRPr="00167654">
        <w:rPr>
          <w:rFonts w:ascii="Arial" w:hAnsi="Arial" w:cs="Arial"/>
          <w:b/>
          <w:sz w:val="22"/>
        </w:rPr>
        <w:t xml:space="preserve"> beta2</w:t>
      </w:r>
      <w:r w:rsidR="00A67BD1" w:rsidRPr="00167654">
        <w:rPr>
          <w:rFonts w:ascii="Arial" w:hAnsi="Arial" w:cs="Arial"/>
          <w:b/>
          <w:sz w:val="22"/>
        </w:rPr>
        <w:t>, overall beta</w:t>
      </w:r>
      <w:r w:rsidR="00FF3A87" w:rsidRPr="00167654">
        <w:rPr>
          <w:rFonts w:ascii="Arial" w:hAnsi="Arial" w:cs="Arial"/>
          <w:b/>
          <w:sz w:val="22"/>
        </w:rPr>
        <w:t>, PST</w:t>
      </w:r>
      <w:r w:rsidR="00D00ADA" w:rsidRPr="00167654">
        <w:rPr>
          <w:rFonts w:ascii="Arial" w:hAnsi="Arial" w:cs="Arial"/>
          <w:b/>
          <w:sz w:val="22"/>
        </w:rPr>
        <w:t>, nascent transcripts</w:t>
      </w:r>
    </w:p>
    <w:p w14:paraId="4242AC37" w14:textId="0F8D9E3A" w:rsidR="00FE73C3" w:rsidRPr="00167654" w:rsidRDefault="0095436D" w:rsidP="00DE7352">
      <w:pPr>
        <w:adjustRightInd w:val="0"/>
        <w:snapToGrid w:val="0"/>
        <w:spacing w:after="50" w:line="480" w:lineRule="auto"/>
        <w:outlineLvl w:val="0"/>
        <w:rPr>
          <w:rFonts w:ascii="Arial" w:hAnsi="Arial" w:cs="Arial"/>
          <w:b/>
          <w:sz w:val="22"/>
        </w:rPr>
      </w:pPr>
      <w:r w:rsidRPr="00167654">
        <w:rPr>
          <w:rFonts w:ascii="Arial" w:hAnsi="Arial" w:cs="Arial"/>
          <w:b/>
          <w:sz w:val="22"/>
        </w:rPr>
        <w:t xml:space="preserve">Basic ingredients </w:t>
      </w:r>
    </w:p>
    <w:p w14:paraId="153737C8" w14:textId="54FFE9E0" w:rsidR="00C83B08" w:rsidRPr="00E41ABF" w:rsidRDefault="0049074D" w:rsidP="00E41ABF">
      <w:pPr>
        <w:adjustRightInd w:val="0"/>
        <w:snapToGrid w:val="0"/>
        <w:spacing w:afterLines="50" w:after="120" w:line="480" w:lineRule="auto"/>
        <w:rPr>
          <w:rFonts w:ascii="Arial" w:hAnsi="Arial" w:cs="Arial"/>
          <w:sz w:val="22"/>
        </w:rPr>
      </w:pPr>
      <w:r w:rsidRPr="00167654">
        <w:rPr>
          <w:rFonts w:ascii="Arial" w:hAnsi="Arial" w:cs="Arial"/>
          <w:sz w:val="22"/>
        </w:rPr>
        <w:t>We used a first-degree model that directly connects RNA expression with transcription and degradation rates to fit the Bru-Seq and BruChase-Seq data. Formally, let α be the transcription rate (RNA/min*cell), β</w:t>
      </w:r>
      <w:r w:rsidRPr="00167654">
        <w:rPr>
          <w:rFonts w:ascii="Arial" w:hAnsi="Arial" w:cs="Arial" w:hint="eastAsia"/>
          <w:sz w:val="22"/>
        </w:rPr>
        <w:t xml:space="preserve"> </w:t>
      </w:r>
      <w:r w:rsidRPr="00167654">
        <w:rPr>
          <w:rFonts w:ascii="Arial" w:hAnsi="Arial" w:cs="Arial"/>
          <w:sz w:val="22"/>
        </w:rPr>
        <w:t xml:space="preserve">the degradation rate (1/min), and X the expression level of a gene x (RNA/cell). The time evolution of X is determined by: </w:t>
      </w:r>
    </w:p>
    <w:p w14:paraId="7AC55D41" w14:textId="78BC06D8" w:rsidR="0095436D" w:rsidRPr="00312FDB" w:rsidRDefault="008C3B92" w:rsidP="0049074D">
      <m:oMathPara>
        <m:oMath>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α</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β</m:t>
          </m:r>
          <m:d>
            <m:dPr>
              <m:ctrlPr>
                <w:rPr>
                  <w:rFonts w:ascii="Cambria Math" w:hAnsi="Cambria Math"/>
                </w:rPr>
              </m:ctrlPr>
            </m:dPr>
            <m:e>
              <m:r>
                <w:rPr>
                  <w:rFonts w:ascii="Cambria Math" w:hAnsi="Cambria Math"/>
                </w:rPr>
                <m:t>t</m:t>
              </m:r>
            </m:e>
          </m:d>
          <m:r>
            <w:rPr>
              <w:rFonts w:ascii="Cambria Math" w:hAnsi="Cambria Math"/>
            </w:rPr>
            <m:t>X</m:t>
          </m:r>
        </m:oMath>
      </m:oMathPara>
    </w:p>
    <w:p w14:paraId="207BEF28" w14:textId="77777777" w:rsidR="00312FDB" w:rsidRDefault="00312FDB" w:rsidP="0049074D"/>
    <w:p w14:paraId="7D95E6D4" w14:textId="605F8FD1" w:rsidR="0095436D" w:rsidRPr="00167654" w:rsidRDefault="0049074D" w:rsidP="00167654">
      <w:pPr>
        <w:adjustRightInd w:val="0"/>
        <w:snapToGrid w:val="0"/>
        <w:spacing w:afterLines="50" w:after="120" w:line="480" w:lineRule="auto"/>
        <w:rPr>
          <w:rFonts w:ascii="Arial" w:hAnsi="Arial" w:cs="Arial"/>
          <w:sz w:val="22"/>
        </w:rPr>
      </w:pPr>
      <w:r w:rsidRPr="00167654">
        <w:rPr>
          <w:rFonts w:ascii="Arial" w:hAnsi="Arial" w:cs="Arial"/>
          <w:sz w:val="22"/>
        </w:rPr>
        <w:t>In BruChase-Seq, bromouridine is washed away after Bru-labeling so that we assume no labeled nascent transcripts are produced (</w:t>
      </w:r>
      <m:oMath>
        <m:r>
          <m:rPr>
            <m:sty m:val="p"/>
          </m:rPr>
          <w:rPr>
            <w:rFonts w:ascii="Cambria Math" w:hAnsi="Cambria Math" w:cs="Arial"/>
            <w:sz w:val="22"/>
          </w:rPr>
          <m:t>α=0</m:t>
        </m:r>
      </m:oMath>
      <w:r w:rsidRPr="00167654">
        <w:rPr>
          <w:rFonts w:ascii="Arial" w:hAnsi="Arial" w:cs="Arial"/>
          <w:sz w:val="22"/>
        </w:rPr>
        <w:t>). Meanwhile, we assume β is constant.</w:t>
      </w:r>
    </w:p>
    <w:p w14:paraId="50D98923" w14:textId="4D1D2ECD" w:rsidR="0095436D" w:rsidRPr="00E41ABF" w:rsidRDefault="0049074D" w:rsidP="00E41ABF">
      <w:pPr>
        <w:adjustRightInd w:val="0"/>
        <w:snapToGrid w:val="0"/>
        <w:spacing w:afterLines="50" w:after="120" w:line="480" w:lineRule="auto"/>
        <w:rPr>
          <w:rFonts w:ascii="Arial" w:hAnsi="Arial" w:cs="Arial"/>
          <w:sz w:val="22"/>
        </w:rPr>
      </w:pPr>
      <w:r w:rsidRPr="00167654">
        <w:rPr>
          <w:rFonts w:ascii="Arial" w:hAnsi="Arial" w:cs="Arial"/>
          <w:sz w:val="22"/>
        </w:rPr>
        <w:lastRenderedPageBreak/>
        <w:t>With the above assumptions, we can have an analytic solution for the differential equation:</w:t>
      </w:r>
    </w:p>
    <w:p w14:paraId="53CF79AE" w14:textId="77777777" w:rsidR="0049074D" w:rsidRPr="0095436D" w:rsidRDefault="008C3B92" w:rsidP="0049074D">
      <m:oMathPara>
        <m:oMath>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βX</m:t>
          </m:r>
        </m:oMath>
      </m:oMathPara>
    </w:p>
    <w:p w14:paraId="28631919" w14:textId="77777777" w:rsidR="0095436D" w:rsidRPr="006B54D9" w:rsidRDefault="0095436D" w:rsidP="0049074D"/>
    <w:p w14:paraId="446EE0A1" w14:textId="73993B32" w:rsidR="0095436D" w:rsidRPr="00E41ABF" w:rsidRDefault="0049074D" w:rsidP="00E41ABF">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acc>
            <m:accPr>
              <m:ctrlPr>
                <w:rPr>
                  <w:rFonts w:ascii="Cambria Math" w:hAnsi="Cambria Math"/>
                </w:rPr>
              </m:ctrlPr>
            </m:accPr>
            <m:e>
              <m:r>
                <w:rPr>
                  <w:rFonts w:ascii="Cambria Math" w:hAnsi="Cambria Math"/>
                </w:rPr>
                <m:t>X</m:t>
              </m:r>
            </m:e>
          </m:acc>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β</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oMath>
      </m:oMathPara>
    </w:p>
    <w:p w14:paraId="6CAC486B" w14:textId="44E3B854" w:rsidR="0095436D" w:rsidRPr="00E41ABF" w:rsidRDefault="0049074D" w:rsidP="00E41ABF">
      <w:pPr>
        <w:adjustRightInd w:val="0"/>
        <w:snapToGrid w:val="0"/>
        <w:spacing w:afterLines="50" w:after="120" w:line="480" w:lineRule="auto"/>
        <w:rPr>
          <w:rFonts w:ascii="Arial" w:hAnsi="Arial" w:cs="Arial"/>
          <w:sz w:val="22"/>
        </w:rPr>
      </w:pPr>
      <w:r w:rsidRPr="00167654">
        <w:rPr>
          <w:rFonts w:ascii="Arial" w:hAnsi="Arial" w:cs="Arial"/>
          <w:sz w:val="22"/>
        </w:rPr>
        <w:t xml:space="preserve"> Since expression level X is measured experimentally, we can use weighted least square fitting to estimate β for each gene:</w:t>
      </w:r>
    </w:p>
    <w:p w14:paraId="7E4B3255" w14:textId="77777777" w:rsidR="0049074D" w:rsidRDefault="008C3B92" w:rsidP="0049074D">
      <m:oMathPara>
        <m:oMath>
          <m:func>
            <m:funcPr>
              <m:ctrlPr>
                <w:rPr>
                  <w:rFonts w:ascii="Cambria Math" w:hAnsi="Cambria Math"/>
                </w:rPr>
              </m:ctrlPr>
            </m:funcPr>
            <m:fName>
              <m:r>
                <m:rPr>
                  <m:sty m:val="p"/>
                </m:rPr>
                <w:rPr>
                  <w:rFonts w:ascii="Cambria Math" w:hAnsi="Cambria Math"/>
                </w:rPr>
                <m:t>ln</m:t>
              </m:r>
            </m:fName>
            <m:e>
              <m:r>
                <w:rPr>
                  <w:rFonts w:ascii="Cambria Math" w:hAnsi="Cambria Math"/>
                </w:rPr>
                <m:t>X</m:t>
              </m:r>
              <m:d>
                <m:dPr>
                  <m:ctrlPr>
                    <w:rPr>
                      <w:rFonts w:ascii="Cambria Math" w:hAnsi="Cambria Math"/>
                    </w:rPr>
                  </m:ctrlPr>
                </m:dPr>
                <m:e>
                  <m:r>
                    <w:rPr>
                      <w:rFonts w:ascii="Cambria Math" w:hAnsi="Cambria Math"/>
                    </w:rPr>
                    <m:t>t</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acc>
                <m:accPr>
                  <m:ctrlPr>
                    <w:rPr>
                      <w:rFonts w:ascii="Cambria Math" w:hAnsi="Cambria Math"/>
                    </w:rPr>
                  </m:ctrlPr>
                </m:accPr>
                <m:e>
                  <m:r>
                    <w:rPr>
                      <w:rFonts w:ascii="Cambria Math" w:hAnsi="Cambria Math"/>
                    </w:rPr>
                    <m:t>X</m:t>
                  </m:r>
                </m:e>
              </m:acc>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func>
          <m:r>
            <m:rPr>
              <m:sty m:val="p"/>
            </m:rPr>
            <w:rPr>
              <w:rFonts w:ascii="Cambria Math" w:hAnsi="Cambria Math"/>
            </w:rPr>
            <m:t>-</m:t>
          </m:r>
          <m:r>
            <w:rPr>
              <w:rFonts w:ascii="Cambria Math" w:hAnsi="Cambria Math"/>
            </w:rPr>
            <m:t>β</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34154C8F" w14:textId="3E127578" w:rsidR="00AD5E3A" w:rsidRPr="0095436D" w:rsidRDefault="0049074D" w:rsidP="0095436D">
      <m:oMathPara>
        <m:oMath>
          <m:r>
            <w:rPr>
              <w:rFonts w:ascii="Cambria Math" w:hAnsi="Cambria Math"/>
            </w:rPr>
            <m:t>β</m:t>
          </m:r>
          <m:r>
            <m:rPr>
              <m:sty m:val="p"/>
            </m:rPr>
            <w:rPr>
              <w:rFonts w:ascii="Cambria Math" w:hAnsi="Cambria Math"/>
            </w:rPr>
            <m:t>:minimize</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e>
              <m:sSup>
                <m:sSupPr>
                  <m:ctrlPr>
                    <w:rPr>
                      <w:rFonts w:ascii="Cambria Math" w:hAnsi="Cambria Math"/>
                    </w:rPr>
                  </m:ctrlPr>
                </m:sSupP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acc>
                            <m:accPr>
                              <m:ctrlPr>
                                <w:rPr>
                                  <w:rFonts w:ascii="Cambria Math" w:hAnsi="Cambria Math"/>
                                </w:rPr>
                              </m:ctrlPr>
                            </m:accPr>
                            <m:e>
                              <m:r>
                                <w:rPr>
                                  <w:rFonts w:ascii="Cambria Math" w:hAnsi="Cambria Math"/>
                                </w:rPr>
                                <m:t>X</m:t>
                              </m:r>
                            </m:e>
                          </m:acc>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func>
                      <m:r>
                        <m:rPr>
                          <m:sty m:val="p"/>
                        </m:rPr>
                        <w:rPr>
                          <w:rFonts w:ascii="Cambria Math" w:hAnsi="Cambria Math"/>
                        </w:rPr>
                        <m:t>+</m:t>
                      </m:r>
                      <m:r>
                        <w:rPr>
                          <w:rFonts w:ascii="Cambria Math" w:hAnsi="Cambria Math"/>
                        </w:rPr>
                        <m:t>β</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sup>
                  <m:r>
                    <m:rPr>
                      <m:sty m:val="p"/>
                    </m:rPr>
                    <w:rPr>
                      <w:rFonts w:ascii="Cambria Math" w:hAnsi="Cambria Math"/>
                    </w:rPr>
                    <m:t>2</m:t>
                  </m:r>
                </m:sup>
              </m:sSup>
            </m:e>
          </m:nary>
        </m:oMath>
      </m:oMathPara>
      <w:bookmarkStart w:id="0" w:name="_Toc465179828"/>
    </w:p>
    <w:p w14:paraId="404118F5" w14:textId="7C59EC15" w:rsidR="0033402F" w:rsidRPr="00167654" w:rsidRDefault="0049074D" w:rsidP="00DE7352">
      <w:pPr>
        <w:adjustRightInd w:val="0"/>
        <w:snapToGrid w:val="0"/>
        <w:spacing w:after="50" w:line="480" w:lineRule="auto"/>
        <w:outlineLvl w:val="0"/>
        <w:rPr>
          <w:rFonts w:ascii="Arial" w:hAnsi="Arial" w:cs="Arial"/>
          <w:b/>
          <w:sz w:val="22"/>
        </w:rPr>
      </w:pPr>
      <w:r w:rsidRPr="00167654">
        <w:rPr>
          <w:rFonts w:ascii="Arial" w:hAnsi="Arial" w:cs="Arial"/>
          <w:b/>
          <w:sz w:val="22"/>
        </w:rPr>
        <w:t>Model for IR-dependent RNA degradation</w:t>
      </w:r>
      <w:bookmarkEnd w:id="0"/>
    </w:p>
    <w:p w14:paraId="74BD195C" w14:textId="35907445" w:rsidR="0033402F" w:rsidRPr="00E41ABF" w:rsidRDefault="00E62E83" w:rsidP="00E41ABF">
      <w:pPr>
        <w:adjustRightInd w:val="0"/>
        <w:snapToGrid w:val="0"/>
        <w:spacing w:afterLines="50" w:after="120" w:line="480" w:lineRule="auto"/>
        <w:rPr>
          <w:rFonts w:ascii="Arial" w:hAnsi="Arial" w:cs="Arial"/>
          <w:sz w:val="22"/>
        </w:rPr>
      </w:pPr>
      <w:r w:rsidRPr="00167654">
        <w:rPr>
          <w:rFonts w:ascii="Arial" w:hAnsi="Arial" w:cs="Arial"/>
          <w:sz w:val="22"/>
        </w:rPr>
        <w:t>Considering the effect of IR on transcriptional decay, w</w:t>
      </w:r>
      <w:r w:rsidR="0033402F" w:rsidRPr="00167654">
        <w:rPr>
          <w:rFonts w:ascii="Arial" w:hAnsi="Arial" w:cs="Arial"/>
          <w:sz w:val="22"/>
        </w:rPr>
        <w:t>e assume that the transcripts are a mixture of two types of RNAs: fully spliced and intron retained. They have potentially distinct degradation rates: β1</w:t>
      </w:r>
      <w:r w:rsidR="0033402F" w:rsidRPr="00167654">
        <w:rPr>
          <w:rFonts w:ascii="Arial" w:hAnsi="Arial" w:cs="Arial" w:hint="eastAsia"/>
          <w:sz w:val="22"/>
        </w:rPr>
        <w:t xml:space="preserve"> </w:t>
      </w:r>
      <w:r w:rsidR="0033402F" w:rsidRPr="00167654">
        <w:rPr>
          <w:rFonts w:ascii="Arial" w:hAnsi="Arial" w:cs="Arial"/>
          <w:sz w:val="22"/>
        </w:rPr>
        <w:t>for fully spliced RNAs and β2</w:t>
      </w:r>
      <w:r w:rsidR="0033402F" w:rsidRPr="00167654">
        <w:rPr>
          <w:rFonts w:ascii="Arial" w:hAnsi="Arial" w:cs="Arial" w:hint="eastAsia"/>
          <w:sz w:val="22"/>
        </w:rPr>
        <w:t xml:space="preserve"> </w:t>
      </w:r>
      <w:r w:rsidR="0033402F" w:rsidRPr="00167654">
        <w:rPr>
          <w:rFonts w:ascii="Arial" w:hAnsi="Arial" w:cs="Arial"/>
          <w:sz w:val="22"/>
        </w:rPr>
        <w:t xml:space="preserve">for intron retained RNAs. </w:t>
      </w:r>
      <w:del w:id="1" w:author="NIDDK User" w:date="2016-10-24T16:31:00Z">
        <w:r w:rsidR="0033402F" w:rsidRPr="00167654" w:rsidDel="003E2C6D">
          <w:rPr>
            <w:rFonts w:ascii="Arial" w:hAnsi="Arial" w:cs="Arial"/>
            <w:sz w:val="22"/>
          </w:rPr>
          <w:delText xml:space="preserve">Let </w:delText>
        </w:r>
      </w:del>
      <w:r w:rsidR="0033402F" w:rsidRPr="00167654">
        <w:rPr>
          <w:rFonts w:ascii="Arial" w:hAnsi="Arial" w:cs="Arial"/>
          <w:sz w:val="22"/>
        </w:rPr>
        <w:t>Letting X1 be the expression level of the fully spliced RNAs of a gene x and X2 the expression level of the intron retained RNAs of the gene x, we have:</w:t>
      </w:r>
    </w:p>
    <w:p w14:paraId="1582C500" w14:textId="77777777" w:rsidR="0033402F" w:rsidRPr="00581B36" w:rsidRDefault="008C3B92" w:rsidP="0033402F">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p w14:paraId="54CC5E1A" w14:textId="77777777" w:rsidR="0033402F" w:rsidRPr="00AD5E3A" w:rsidRDefault="008C3B92" w:rsidP="0033402F">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p w14:paraId="25A77A34" w14:textId="77777777" w:rsidR="00AD5E3A" w:rsidRPr="006B54D9" w:rsidRDefault="00AD5E3A" w:rsidP="0033402F"/>
    <w:p w14:paraId="3F42E1C3" w14:textId="77777777" w:rsidR="0033402F" w:rsidRPr="00581B36" w:rsidRDefault="008C3B92" w:rsidP="0033402F">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oMath>
      </m:oMathPara>
    </w:p>
    <w:p w14:paraId="242B0755" w14:textId="01C9433A" w:rsidR="0033402F" w:rsidRPr="00AD5E3A" w:rsidRDefault="008C3B92" w:rsidP="0033402F">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r>
                <w:rPr>
                  <w:rFonts w:ascii="Cambria Math" w:hAnsi="Cambria Math"/>
                </w:rPr>
                <m:t>t</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oMath>
      </m:oMathPara>
    </w:p>
    <w:p w14:paraId="2507F575" w14:textId="77777777" w:rsidR="00AD5E3A" w:rsidRDefault="00AD5E3A" w:rsidP="0033402F"/>
    <w:p w14:paraId="1E4A53F4" w14:textId="2124B87A" w:rsidR="0033402F" w:rsidRPr="00E41ABF" w:rsidRDefault="0033402F" w:rsidP="00E41ABF">
      <w:pPr>
        <w:adjustRightInd w:val="0"/>
        <w:snapToGrid w:val="0"/>
        <w:spacing w:afterLines="50" w:after="120" w:line="480" w:lineRule="auto"/>
        <w:rPr>
          <w:rFonts w:ascii="Arial" w:hAnsi="Arial" w:cs="Arial"/>
          <w:sz w:val="22"/>
        </w:rPr>
      </w:pPr>
      <w:r w:rsidRPr="00167654">
        <w:rPr>
          <w:rFonts w:ascii="Arial" w:hAnsi="Arial" w:cs="Arial"/>
          <w:sz w:val="22"/>
        </w:rPr>
        <w:t>They are associated with experimentally measured expression levels and IRI level as follows:</w:t>
      </w:r>
    </w:p>
    <w:p w14:paraId="24838CFC" w14:textId="77777777" w:rsidR="0033402F" w:rsidRPr="00833869" w:rsidRDefault="0033402F" w:rsidP="0033402F">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r>
                <w:rPr>
                  <w:rFonts w:ascii="Cambria Math" w:hAnsi="Cambria Math"/>
                </w:rPr>
                <m:t>t</m:t>
              </m:r>
            </m:e>
          </m:d>
        </m:oMath>
      </m:oMathPara>
    </w:p>
    <w:p w14:paraId="3CCDC402" w14:textId="18C5E0D7" w:rsidR="0033402F" w:rsidRPr="00AD5E3A" w:rsidRDefault="0033402F" w:rsidP="00E41ABF">
      <m:oMathPara>
        <m:oMath>
          <m:r>
            <w:rPr>
              <w:rFonts w:ascii="Cambria Math" w:hAnsi="Cambria Math"/>
            </w:rPr>
            <m:t>IRI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r>
                    <w:rPr>
                      <w:rFonts w:ascii="Cambria Math" w:hAnsi="Cambria Math"/>
                    </w:rPr>
                    <m:t>t</m:t>
                  </m:r>
                </m:e>
              </m:d>
            </m:den>
          </m:f>
        </m:oMath>
      </m:oMathPara>
    </w:p>
    <w:p w14:paraId="3D6057CE" w14:textId="77777777" w:rsidR="00AD5E3A" w:rsidRPr="00E41ABF" w:rsidRDefault="00AD5E3A" w:rsidP="00E41ABF"/>
    <w:p w14:paraId="324446E7" w14:textId="7A4F4B47" w:rsidR="00E62E83" w:rsidRPr="00E41ABF" w:rsidRDefault="0033402F" w:rsidP="00E41ABF">
      <w:pPr>
        <w:adjustRightInd w:val="0"/>
        <w:snapToGrid w:val="0"/>
        <w:spacing w:afterLines="50" w:after="120" w:line="480" w:lineRule="auto"/>
        <w:rPr>
          <w:rFonts w:ascii="Arial" w:hAnsi="Arial" w:cs="Arial"/>
          <w:sz w:val="22"/>
        </w:rPr>
      </w:pPr>
      <w:r w:rsidRPr="00167654">
        <w:rPr>
          <w:rFonts w:ascii="Arial" w:hAnsi="Arial" w:cs="Arial"/>
          <w:sz w:val="22"/>
        </w:rPr>
        <w:t>Similarly, we can use weighted least square fitting to estimate β1 and β2</w:t>
      </w:r>
      <w:r w:rsidR="00E62E83" w:rsidRPr="00167654">
        <w:rPr>
          <w:rFonts w:ascii="Arial" w:hAnsi="Arial" w:cs="Arial"/>
          <w:sz w:val="22"/>
        </w:rPr>
        <w:t xml:space="preserve"> for each gene with</w:t>
      </w:r>
      <w:r w:rsidRPr="00167654">
        <w:rPr>
          <w:rFonts w:ascii="Arial" w:hAnsi="Arial" w:cs="Arial"/>
          <w:sz w:val="22"/>
        </w:rPr>
        <w:t xml:space="preserve"> IR:</w:t>
      </w:r>
    </w:p>
    <w:p w14:paraId="6382F4F1" w14:textId="4F07E551" w:rsidR="00D6625D" w:rsidRPr="00E41ABF" w:rsidRDefault="008C3B92" w:rsidP="001F4234">
      <m:oMathPara>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:minimize</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e>
              <m:sSup>
                <m:sSupPr>
                  <m:ctrlPr>
                    <w:rPr>
                      <w:rFonts w:ascii="Cambria Math" w:hAnsi="Cambria Math"/>
                    </w:rPr>
                  </m:ctrlPr>
                </m:sSup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acc>
                        <m:accPr>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acc>
                    <m:accPr>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e>
            <m:sup>
              <m:r>
                <m:rPr>
                  <m:sty m:val="p"/>
                </m:rPr>
                <w:rPr>
                  <w:rFonts w:ascii="Cambria Math" w:hAnsi="Cambria Math"/>
                </w:rPr>
                <m:t>2</m:t>
              </m:r>
            </m:sup>
          </m:sSup>
        </m:oMath>
      </m:oMathPara>
    </w:p>
    <w:p w14:paraId="7CF53E72" w14:textId="77777777" w:rsidR="00E41ABF" w:rsidRPr="00E41ABF" w:rsidRDefault="00E41ABF" w:rsidP="001F4234"/>
    <w:p w14:paraId="18A36EB1" w14:textId="40A7B816" w:rsidR="00AB189C" w:rsidRPr="003D6385" w:rsidRDefault="00AB189C" w:rsidP="003D6385">
      <w:pPr>
        <w:adjustRightInd w:val="0"/>
        <w:snapToGrid w:val="0"/>
        <w:spacing w:after="50" w:line="480" w:lineRule="auto"/>
        <w:rPr>
          <w:rFonts w:ascii="Arial" w:hAnsi="Arial" w:cs="Arial"/>
          <w:b/>
          <w:sz w:val="22"/>
        </w:rPr>
      </w:pPr>
      <w:r w:rsidRPr="00167654">
        <w:rPr>
          <w:rFonts w:ascii="Arial" w:hAnsi="Arial" w:cs="Arial"/>
          <w:b/>
          <w:sz w:val="22"/>
        </w:rPr>
        <w:t>overall beta, beta1 and beta2</w:t>
      </w:r>
    </w:p>
    <w:p w14:paraId="619226FC" w14:textId="67699C70" w:rsidR="00AB189C" w:rsidRPr="00E41ABF" w:rsidRDefault="00AB189C" w:rsidP="00167654">
      <w:pPr>
        <w:adjustRightInd w:val="0"/>
        <w:snapToGrid w:val="0"/>
        <w:spacing w:afterLines="50" w:after="120" w:line="480" w:lineRule="auto"/>
        <w:rPr>
          <w:rFonts w:ascii="Arial" w:hAnsi="Arial" w:cs="Arial"/>
          <w:b/>
          <w:color w:val="FF0000"/>
          <w:sz w:val="22"/>
        </w:rPr>
      </w:pPr>
      <w:r w:rsidRPr="00167654">
        <w:rPr>
          <w:rFonts w:ascii="Arial" w:hAnsi="Arial" w:cs="Arial"/>
          <w:sz w:val="22"/>
        </w:rPr>
        <w:t>We use two alternative models to fit the degradation rate. The first model ignores the effect of IR and one single overall beta is estimated using equation (1). The alternative model assumes fully spliced transcripts and intron retained transcripts have different degradation rates, represented as beta1 and beta2 respectively. They can be estimated using equation (2).</w:t>
      </w:r>
      <w:r w:rsidR="00475BFE">
        <w:rPr>
          <w:rFonts w:ascii="Arial" w:hAnsi="Arial" w:cs="Arial"/>
          <w:sz w:val="22"/>
        </w:rPr>
        <w:t xml:space="preserve"> </w:t>
      </w:r>
      <w:r w:rsidR="00475BFE" w:rsidRPr="00475BFE">
        <w:rPr>
          <w:rFonts w:ascii="Arial" w:hAnsi="Arial" w:cs="Arial"/>
          <w:color w:val="FF0000"/>
          <w:sz w:val="22"/>
        </w:rPr>
        <w:t xml:space="preserve">For the fully-spliced transcripts, differentially stabilized transcripts were selected using absolute beta1 difference </w:t>
      </w:r>
      <w:r w:rsidR="00475BFE" w:rsidRPr="00475BFE">
        <w:rPr>
          <w:rFonts w:ascii="Arial" w:hAnsi="Arial" w:cs="Arial"/>
          <w:color w:val="FF0000"/>
          <w:sz w:val="22"/>
        </w:rPr>
        <w:sym w:font="Symbol" w:char="F0B3"/>
      </w:r>
      <w:r w:rsidR="00475BFE" w:rsidRPr="00475BFE">
        <w:rPr>
          <w:rFonts w:ascii="Arial" w:hAnsi="Arial" w:cs="Arial"/>
          <w:color w:val="FF0000"/>
          <w:sz w:val="22"/>
        </w:rPr>
        <w:t xml:space="preserve"> 0.2 as a cutoff. </w:t>
      </w:r>
    </w:p>
    <w:p w14:paraId="29D75E79" w14:textId="77777777" w:rsidR="00A51768" w:rsidRDefault="00A51768" w:rsidP="00AB189C"/>
    <w:p w14:paraId="46502146" w14:textId="0B1941B1" w:rsidR="00A51768" w:rsidRPr="00167654" w:rsidRDefault="00A51768" w:rsidP="00DE7352">
      <w:pPr>
        <w:adjustRightInd w:val="0"/>
        <w:snapToGrid w:val="0"/>
        <w:spacing w:after="50" w:line="480" w:lineRule="auto"/>
        <w:outlineLvl w:val="0"/>
        <w:rPr>
          <w:rFonts w:ascii="Arial" w:hAnsi="Arial" w:cs="Arial"/>
          <w:b/>
          <w:sz w:val="22"/>
        </w:rPr>
      </w:pPr>
      <w:r w:rsidRPr="00167654">
        <w:rPr>
          <w:rFonts w:ascii="Arial" w:hAnsi="Arial" w:cs="Arial"/>
          <w:b/>
          <w:sz w:val="22"/>
        </w:rPr>
        <w:t>PST</w:t>
      </w:r>
    </w:p>
    <w:p w14:paraId="6C11897C" w14:textId="6D91AE77" w:rsidR="00432DF3" w:rsidRDefault="00432DF3" w:rsidP="00E41ABF">
      <w:pPr>
        <w:adjustRightInd w:val="0"/>
        <w:snapToGrid w:val="0"/>
        <w:spacing w:afterLines="50" w:after="120" w:line="480" w:lineRule="auto"/>
        <w:rPr>
          <w:rFonts w:ascii="Arial" w:hAnsi="Arial" w:cs="Arial"/>
          <w:b/>
          <w:color w:val="FF0000"/>
          <w:sz w:val="22"/>
        </w:rPr>
      </w:pPr>
      <w:r w:rsidRPr="00167654">
        <w:rPr>
          <w:rFonts w:ascii="Arial" w:hAnsi="Arial" w:cs="Arial"/>
          <w:sz w:val="22"/>
        </w:rPr>
        <w:t>Percentage spliced transcripts (PST) of gene is defined as the</w:t>
      </w:r>
      <w:r w:rsidR="0087233B" w:rsidRPr="00167654">
        <w:rPr>
          <w:rFonts w:ascii="Arial" w:hAnsi="Arial" w:cs="Arial"/>
          <w:sz w:val="22"/>
        </w:rPr>
        <w:t xml:space="preserve"> </w:t>
      </w:r>
      <w:r w:rsidRPr="00167654">
        <w:rPr>
          <w:rFonts w:ascii="Arial" w:hAnsi="Arial" w:cs="Arial"/>
          <w:sz w:val="22"/>
        </w:rPr>
        <w:t>gene IRI level at 30 min in BruChase-Seq data. PST is used to approximate the splicing efficiency for a gene.</w:t>
      </w:r>
      <w:r w:rsidR="00EB6F85" w:rsidRPr="00EB6F85">
        <w:rPr>
          <w:rFonts w:ascii="Arial" w:hAnsi="Arial" w:cs="Arial"/>
          <w:color w:val="FF0000"/>
          <w:sz w:val="22"/>
        </w:rPr>
        <w:t xml:space="preserve"> </w:t>
      </w:r>
      <w:r w:rsidR="00EB6F85" w:rsidRPr="00475BFE">
        <w:rPr>
          <w:rFonts w:ascii="Arial" w:hAnsi="Arial" w:cs="Arial"/>
          <w:color w:val="FF0000"/>
          <w:sz w:val="22"/>
        </w:rPr>
        <w:t xml:space="preserve">For the fully-spliced transcripts, differentially </w:t>
      </w:r>
      <w:r w:rsidR="003C60F9" w:rsidRPr="003C60F9">
        <w:rPr>
          <w:rFonts w:ascii="Arial" w:hAnsi="Arial" w:cs="Arial"/>
          <w:color w:val="FF0000"/>
          <w:sz w:val="22"/>
        </w:rPr>
        <w:t>splicing efficiency</w:t>
      </w:r>
      <w:r w:rsidR="00EB6F85" w:rsidRPr="00475BFE">
        <w:rPr>
          <w:rFonts w:ascii="Arial" w:hAnsi="Arial" w:cs="Arial"/>
          <w:color w:val="FF0000"/>
          <w:sz w:val="22"/>
        </w:rPr>
        <w:t xml:space="preserve"> were selected using absolute </w:t>
      </w:r>
      <w:r w:rsidR="00EE7908">
        <w:rPr>
          <w:rFonts w:ascii="Arial" w:hAnsi="Arial" w:cs="Arial"/>
          <w:color w:val="FF0000"/>
          <w:sz w:val="22"/>
        </w:rPr>
        <w:t xml:space="preserve">percentage </w:t>
      </w:r>
      <w:r w:rsidR="00EB6F85" w:rsidRPr="00475BFE">
        <w:rPr>
          <w:rFonts w:ascii="Arial" w:hAnsi="Arial" w:cs="Arial"/>
          <w:color w:val="FF0000"/>
          <w:sz w:val="22"/>
        </w:rPr>
        <w:t xml:space="preserve">difference </w:t>
      </w:r>
      <w:r w:rsidR="00EB6F85" w:rsidRPr="00475BFE">
        <w:rPr>
          <w:rFonts w:ascii="Arial" w:hAnsi="Arial" w:cs="Arial"/>
          <w:color w:val="FF0000"/>
          <w:sz w:val="22"/>
        </w:rPr>
        <w:sym w:font="Symbol" w:char="F0B3"/>
      </w:r>
      <w:r w:rsidR="00EB6F85" w:rsidRPr="00475BFE">
        <w:rPr>
          <w:rFonts w:ascii="Arial" w:hAnsi="Arial" w:cs="Arial"/>
          <w:color w:val="FF0000"/>
          <w:sz w:val="22"/>
        </w:rPr>
        <w:t xml:space="preserve"> </w:t>
      </w:r>
      <w:r w:rsidR="00EE7908">
        <w:rPr>
          <w:rFonts w:ascii="Arial" w:hAnsi="Arial" w:cs="Arial"/>
          <w:color w:val="FF0000"/>
          <w:sz w:val="22"/>
        </w:rPr>
        <w:t>5</w:t>
      </w:r>
      <w:r w:rsidR="009B7414">
        <w:rPr>
          <w:rFonts w:ascii="Arial" w:hAnsi="Arial" w:cs="Arial"/>
          <w:color w:val="FF0000"/>
          <w:sz w:val="22"/>
        </w:rPr>
        <w:t>%</w:t>
      </w:r>
      <w:r w:rsidR="00EB6F85" w:rsidRPr="00475BFE">
        <w:rPr>
          <w:rFonts w:ascii="Arial" w:hAnsi="Arial" w:cs="Arial"/>
          <w:color w:val="FF0000"/>
          <w:sz w:val="22"/>
        </w:rPr>
        <w:t xml:space="preserve"> as a cutoff. </w:t>
      </w:r>
    </w:p>
    <w:p w14:paraId="08DEFBB4" w14:textId="77777777" w:rsidR="00E41ABF" w:rsidRPr="00E41ABF" w:rsidRDefault="00E41ABF" w:rsidP="00E41ABF">
      <w:pPr>
        <w:adjustRightInd w:val="0"/>
        <w:snapToGrid w:val="0"/>
        <w:spacing w:afterLines="50" w:after="120" w:line="480" w:lineRule="auto"/>
        <w:rPr>
          <w:rFonts w:ascii="Arial" w:hAnsi="Arial" w:cs="Arial"/>
          <w:b/>
          <w:color w:val="FF0000"/>
          <w:sz w:val="22"/>
        </w:rPr>
      </w:pPr>
    </w:p>
    <w:p w14:paraId="45482827" w14:textId="3B9650E3" w:rsidR="00432DF3" w:rsidRPr="00167654" w:rsidRDefault="00432DF3" w:rsidP="00DE7352">
      <w:pPr>
        <w:adjustRightInd w:val="0"/>
        <w:snapToGrid w:val="0"/>
        <w:spacing w:after="50" w:line="480" w:lineRule="auto"/>
        <w:outlineLvl w:val="0"/>
        <w:rPr>
          <w:rFonts w:ascii="Arial" w:hAnsi="Arial" w:cs="Arial"/>
          <w:b/>
          <w:sz w:val="22"/>
        </w:rPr>
      </w:pPr>
      <w:r w:rsidRPr="00167654">
        <w:rPr>
          <w:rFonts w:ascii="Arial" w:hAnsi="Arial" w:cs="Arial"/>
          <w:b/>
          <w:sz w:val="22"/>
        </w:rPr>
        <w:t>Nascent transcripts RPKM</w:t>
      </w:r>
    </w:p>
    <w:p w14:paraId="10A9F354" w14:textId="7CA1F3C3" w:rsidR="00432DF3" w:rsidRPr="00167654" w:rsidRDefault="00432DF3" w:rsidP="00167654">
      <w:pPr>
        <w:adjustRightInd w:val="0"/>
        <w:snapToGrid w:val="0"/>
        <w:spacing w:afterLines="50" w:after="120" w:line="480" w:lineRule="auto"/>
        <w:rPr>
          <w:rFonts w:ascii="Arial" w:hAnsi="Arial" w:cs="Arial"/>
          <w:sz w:val="22"/>
        </w:rPr>
      </w:pPr>
      <w:r w:rsidRPr="00167654">
        <w:rPr>
          <w:rFonts w:ascii="Arial" w:hAnsi="Arial" w:cs="Arial"/>
          <w:sz w:val="22"/>
        </w:rPr>
        <w:t>Nascent transcripts RPKM of a gene is defined as the RPKM of gene expression at 0 h in Bru-Seq data.</w:t>
      </w:r>
    </w:p>
    <w:p w14:paraId="465290CC" w14:textId="77777777" w:rsidR="00D6625D" w:rsidRDefault="00D6625D" w:rsidP="00432DF3"/>
    <w:p w14:paraId="53FBF7B3" w14:textId="4D857F1C" w:rsidR="00D6625D" w:rsidRPr="00167654" w:rsidRDefault="00D6625D" w:rsidP="00DE7352">
      <w:pPr>
        <w:adjustRightInd w:val="0"/>
        <w:snapToGrid w:val="0"/>
        <w:spacing w:after="50" w:line="480" w:lineRule="auto"/>
        <w:outlineLvl w:val="0"/>
        <w:rPr>
          <w:rFonts w:ascii="Arial" w:hAnsi="Arial" w:cs="Arial"/>
          <w:b/>
          <w:sz w:val="22"/>
        </w:rPr>
      </w:pPr>
      <w:r w:rsidRPr="00167654">
        <w:rPr>
          <w:rFonts w:ascii="Arial" w:hAnsi="Arial" w:cs="Arial"/>
          <w:b/>
          <w:sz w:val="22"/>
        </w:rPr>
        <w:t>Exon-exon / exon-intron junction reads</w:t>
      </w:r>
    </w:p>
    <w:p w14:paraId="6889BD4C" w14:textId="3FE7F4CB" w:rsidR="00D6625D" w:rsidRPr="00D674F9" w:rsidRDefault="00D6625D" w:rsidP="00D674F9">
      <w:pPr>
        <w:adjustRightInd w:val="0"/>
        <w:snapToGrid w:val="0"/>
        <w:spacing w:afterLines="50" w:after="120" w:line="480" w:lineRule="auto"/>
        <w:rPr>
          <w:rFonts w:ascii="Arial" w:hAnsi="Arial" w:cs="Arial"/>
          <w:sz w:val="22"/>
        </w:rPr>
      </w:pPr>
      <w:r w:rsidRPr="00167654">
        <w:rPr>
          <w:rFonts w:ascii="Arial" w:hAnsi="Arial" w:cs="Arial"/>
          <w:sz w:val="22"/>
        </w:rPr>
        <w:t xml:space="preserve">We define a constitutive junction as an annotated splice junction that connects a shared intronic region and a shared exonic region. We consider a read to be exon-exon junction read if it covers the junction point and overlaps both sides for at least 8 bp. We consider a read to be exon-intron junction read if its coverage jumps over the junction point and overlaps the shared exonic region for at least 8 bp. </w:t>
      </w:r>
    </w:p>
    <w:p w14:paraId="06BC6D18" w14:textId="49C1AA1F" w:rsidR="00204ED2" w:rsidRPr="00A84E75" w:rsidRDefault="00204ED2" w:rsidP="00DE7352">
      <w:pPr>
        <w:adjustRightInd w:val="0"/>
        <w:snapToGrid w:val="0"/>
        <w:spacing w:after="50" w:line="480" w:lineRule="auto"/>
        <w:outlineLvl w:val="0"/>
        <w:rPr>
          <w:rFonts w:ascii="Arial" w:hAnsi="Arial" w:cs="Arial"/>
          <w:b/>
          <w:sz w:val="22"/>
        </w:rPr>
      </w:pPr>
      <w:r w:rsidRPr="00167654">
        <w:rPr>
          <w:rFonts w:ascii="Arial" w:hAnsi="Arial" w:cs="Arial"/>
          <w:b/>
          <w:sz w:val="22"/>
        </w:rPr>
        <w:lastRenderedPageBreak/>
        <w:t>Estimating b</w:t>
      </w:r>
      <w:r w:rsidR="00D6625D" w:rsidRPr="00167654">
        <w:rPr>
          <w:rFonts w:ascii="Arial" w:hAnsi="Arial" w:cs="Arial"/>
          <w:b/>
          <w:sz w:val="22"/>
        </w:rPr>
        <w:t>eta1</w:t>
      </w:r>
      <w:r w:rsidRPr="00167654">
        <w:rPr>
          <w:rFonts w:ascii="Arial" w:hAnsi="Arial" w:cs="Arial"/>
          <w:b/>
          <w:sz w:val="22"/>
        </w:rPr>
        <w:t xml:space="preserve"> and beta2 using </w:t>
      </w:r>
      <w:r w:rsidR="00D6625D" w:rsidRPr="00167654">
        <w:rPr>
          <w:rFonts w:ascii="Arial" w:hAnsi="Arial" w:cs="Arial"/>
          <w:b/>
          <w:sz w:val="22"/>
        </w:rPr>
        <w:t>junction reads</w:t>
      </w:r>
    </w:p>
    <w:p w14:paraId="05B1DCA8" w14:textId="4F93F6AD" w:rsidR="00204ED2" w:rsidRPr="00167654" w:rsidRDefault="00204ED2" w:rsidP="00167654">
      <w:pPr>
        <w:adjustRightInd w:val="0"/>
        <w:snapToGrid w:val="0"/>
        <w:spacing w:afterLines="50" w:after="120" w:line="480" w:lineRule="auto"/>
        <w:rPr>
          <w:rFonts w:ascii="Arial" w:hAnsi="Arial" w:cs="Arial"/>
          <w:sz w:val="22"/>
        </w:rPr>
      </w:pPr>
      <w:r w:rsidRPr="00167654">
        <w:rPr>
          <w:rFonts w:ascii="Arial" w:hAnsi="Arial" w:cs="Arial"/>
          <w:sz w:val="22"/>
        </w:rPr>
        <w:t>Exon-exon junction reads (XEE) and exon-intron junction reads (XEI) can be used to approximate the fully spliced and intron retained transcripts respectively. By substituting into equation (2) we have:</w:t>
      </w:r>
    </w:p>
    <w:p w14:paraId="742E1A9A" w14:textId="77777777" w:rsidR="00204ED2" w:rsidRDefault="00204ED2" w:rsidP="00D6625D"/>
    <w:p w14:paraId="07A12441" w14:textId="40A6DB59" w:rsidR="00AB189C" w:rsidRPr="00E41ABF" w:rsidRDefault="008C3B92" w:rsidP="00D674F9">
      <m:oMathPara>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:minimize</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e>
              <m:sSup>
                <m:sSupPr>
                  <m:ctrlPr>
                    <w:rPr>
                      <w:rFonts w:ascii="Cambria Math" w:hAnsi="Cambria Math"/>
                    </w:rPr>
                  </m:ctrlPr>
                </m:sSupPr>
                <m:e>
                  <m:sSub>
                    <m:sSubPr>
                      <m:ctrlPr>
                        <w:rPr>
                          <w:rFonts w:ascii="Cambria Math" w:hAnsi="Cambria Math"/>
                        </w:rPr>
                      </m:ctrlPr>
                    </m:sSubPr>
                    <m:e>
                      <m:r>
                        <w:rPr>
                          <w:rFonts w:ascii="Cambria Math" w:hAnsi="Cambria Math"/>
                        </w:rPr>
                        <m:t>X</m:t>
                      </m:r>
                    </m:e>
                    <m:sub>
                      <m:r>
                        <m:rPr>
                          <m:sty m:val="p"/>
                        </m:rPr>
                        <w:rPr>
                          <w:rFonts w:ascii="Cambria Math" w:hAnsi="Cambria Math"/>
                        </w:rPr>
                        <m:t>EE</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X</m:t>
                          </m:r>
                        </m:e>
                        <m:sub>
                          <m:r>
                            <m:rPr>
                              <m:sty m:val="p"/>
                            </m:rPr>
                            <w:rPr>
                              <w:rFonts w:ascii="Cambria Math" w:hAnsi="Cambria Math"/>
                            </w:rPr>
                            <m:t>EE</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acc>
                        <m:accPr>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EE</m:t>
                              </m:r>
                            </m:sub>
                          </m:sSub>
                        </m:e>
                      </m:acc>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m:rPr>
                      <m:sty m:val="p"/>
                    </m:rPr>
                    <w:rPr>
                      <w:rFonts w:ascii="Cambria Math" w:hAnsi="Cambria Math"/>
                    </w:rPr>
                    <m:t>EI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X</m:t>
                      </m:r>
                    </m:e>
                    <m:sub>
                      <m:r>
                        <m:rPr>
                          <m:sty m:val="p"/>
                        </m:rPr>
                        <w:rPr>
                          <w:rFonts w:ascii="Cambria Math" w:hAnsi="Cambria Math"/>
                        </w:rPr>
                        <m:t>EI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acc>
                    <m:accPr>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EI</m:t>
                          </m:r>
                        </m:sub>
                      </m:sSub>
                    </m:e>
                  </m:acc>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e>
            <m:sup>
              <m:r>
                <m:rPr>
                  <m:sty m:val="p"/>
                </m:rPr>
                <w:rPr>
                  <w:rFonts w:ascii="Cambria Math" w:hAnsi="Cambria Math"/>
                </w:rPr>
                <m:t>2</m:t>
              </m:r>
            </m:sup>
          </m:sSup>
        </m:oMath>
      </m:oMathPara>
    </w:p>
    <w:p w14:paraId="6D6ACE3A" w14:textId="77777777" w:rsidR="00E41ABF" w:rsidRDefault="00E41ABF" w:rsidP="00D674F9"/>
    <w:p w14:paraId="52ECF7AD" w14:textId="77777777" w:rsidR="00EA70AD" w:rsidRPr="00167654" w:rsidRDefault="005E7F0F" w:rsidP="00DE7352">
      <w:pPr>
        <w:adjustRightInd w:val="0"/>
        <w:snapToGrid w:val="0"/>
        <w:spacing w:after="50" w:line="480" w:lineRule="auto"/>
        <w:outlineLvl w:val="0"/>
        <w:rPr>
          <w:rFonts w:ascii="Arial" w:hAnsi="Arial" w:cs="Arial"/>
          <w:b/>
          <w:sz w:val="22"/>
        </w:rPr>
      </w:pPr>
      <w:r w:rsidRPr="00167654">
        <w:rPr>
          <w:rFonts w:ascii="Arial" w:hAnsi="Arial" w:cs="Arial"/>
          <w:b/>
          <w:sz w:val="22"/>
        </w:rPr>
        <w:t>ERCC normalization</w:t>
      </w:r>
    </w:p>
    <w:p w14:paraId="6291F83D" w14:textId="77777777" w:rsidR="008E0250" w:rsidRPr="00167654" w:rsidRDefault="00EA70AD" w:rsidP="00167654">
      <w:pPr>
        <w:adjustRightInd w:val="0"/>
        <w:snapToGrid w:val="0"/>
        <w:spacing w:afterLines="50" w:after="120" w:line="480" w:lineRule="auto"/>
        <w:rPr>
          <w:rFonts w:ascii="Arial" w:hAnsi="Arial" w:cs="Arial"/>
          <w:sz w:val="22"/>
        </w:rPr>
      </w:pPr>
      <w:r w:rsidRPr="00167654">
        <w:rPr>
          <w:rFonts w:ascii="Arial" w:hAnsi="Arial" w:cs="Arial"/>
          <w:sz w:val="22"/>
        </w:rPr>
        <w:t xml:space="preserve">ERCC RNA Spike-in molecules are a set of external RNAs with known concentrations that can only be found in bacteria. Equal amounts of ERCC are mixed with Bru-Seq and BruChase-Seq samples right before the sequencing step. The measured read counts of ERCC spike-in molecules can be used to normalize the RNA expression of different samples. </w:t>
      </w:r>
    </w:p>
    <w:p w14:paraId="1DE861BA" w14:textId="32F4840D" w:rsidR="00DF3EDD" w:rsidRPr="00D674F9" w:rsidRDefault="008E0250" w:rsidP="00D674F9">
      <w:pPr>
        <w:adjustRightInd w:val="0"/>
        <w:snapToGrid w:val="0"/>
        <w:spacing w:afterLines="50" w:after="120" w:line="480" w:lineRule="auto"/>
        <w:rPr>
          <w:rFonts w:ascii="Arial" w:hAnsi="Arial" w:cs="Arial"/>
          <w:sz w:val="22"/>
        </w:rPr>
      </w:pPr>
      <w:r w:rsidRPr="00167654">
        <w:rPr>
          <w:rFonts w:ascii="Arial" w:hAnsi="Arial" w:cs="Arial"/>
          <w:sz w:val="22"/>
        </w:rPr>
        <w:t>Specifically,</w:t>
      </w:r>
      <w:r w:rsidR="00DF3EDD" w:rsidRPr="00167654">
        <w:rPr>
          <w:rFonts w:ascii="Arial" w:hAnsi="Arial" w:cs="Arial"/>
          <w:sz w:val="22"/>
        </w:rPr>
        <w:t xml:space="preserve"> among the 92 ERCC spike </w:t>
      </w:r>
      <w:r w:rsidR="003406CE" w:rsidRPr="00167654">
        <w:rPr>
          <w:rFonts w:ascii="Arial" w:hAnsi="Arial" w:cs="Arial"/>
          <w:sz w:val="22"/>
        </w:rPr>
        <w:t xml:space="preserve">in </w:t>
      </w:r>
      <w:r w:rsidR="00DF3EDD" w:rsidRPr="00167654">
        <w:rPr>
          <w:rFonts w:ascii="Arial" w:hAnsi="Arial" w:cs="Arial"/>
          <w:sz w:val="22"/>
        </w:rPr>
        <w:t xml:space="preserve">added, the read count for </w:t>
      </w:r>
      <w:r w:rsidR="00A21928" w:rsidRPr="00167654">
        <w:rPr>
          <w:rFonts w:ascii="Arial" w:hAnsi="Arial" w:cs="Arial"/>
          <w:sz w:val="22"/>
        </w:rPr>
        <w:t xml:space="preserve">ERCC spike </w:t>
      </w:r>
      <w:r w:rsidR="00DF3EDD" w:rsidRPr="00167654">
        <w:rPr>
          <w:rFonts w:ascii="Arial" w:hAnsi="Arial" w:cs="Arial"/>
          <w:sz w:val="22"/>
        </w:rPr>
        <w:t>i</w:t>
      </w:r>
      <w:r w:rsidR="00A21928" w:rsidRPr="00167654">
        <w:rPr>
          <w:rFonts w:ascii="Arial" w:hAnsi="Arial" w:cs="Arial"/>
          <w:sz w:val="22"/>
        </w:rPr>
        <w:t>n</w:t>
      </w:r>
      <w:r w:rsidR="00DF3EDD" w:rsidRPr="00167654">
        <w:rPr>
          <w:rFonts w:ascii="Arial" w:hAnsi="Arial" w:cs="Arial"/>
          <w:sz w:val="22"/>
        </w:rPr>
        <w:t xml:space="preserve"> with high concentration</w:t>
      </w:r>
      <w:r w:rsidR="00A21928" w:rsidRPr="00167654">
        <w:rPr>
          <w:rFonts w:ascii="Arial" w:hAnsi="Arial" w:cs="Arial"/>
          <w:sz w:val="22"/>
        </w:rPr>
        <w:t xml:space="preserve"> (C &gt; 10, 44 out of 92) </w:t>
      </w:r>
      <w:r w:rsidR="00DF3EDD" w:rsidRPr="00167654">
        <w:rPr>
          <w:rFonts w:ascii="Arial" w:hAnsi="Arial" w:cs="Arial"/>
          <w:sz w:val="22"/>
        </w:rPr>
        <w:t>were added up. ERCC normalization factor is defined as</w:t>
      </w:r>
      <w:r w:rsidR="00D601E5" w:rsidRPr="00167654">
        <w:rPr>
          <w:rFonts w:ascii="Arial" w:hAnsi="Arial" w:cs="Arial"/>
          <w:sz w:val="22"/>
        </w:rPr>
        <w:t xml:space="preserve"> below</w:t>
      </w:r>
      <w:r w:rsidR="00DF3EDD" w:rsidRPr="00167654">
        <w:rPr>
          <w:rFonts w:ascii="Arial" w:hAnsi="Arial" w:cs="Arial"/>
          <w:sz w:val="22"/>
        </w:rPr>
        <w:t>:</w:t>
      </w:r>
    </w:p>
    <w:p w14:paraId="2892930D" w14:textId="364DAE2C" w:rsidR="00DF3EDD" w:rsidRPr="00DF3EDD" w:rsidRDefault="00DF3EDD" w:rsidP="00DF3EDD">
      <w:r w:rsidRPr="00DF3EDD">
        <w:rPr>
          <w:noProof/>
        </w:rPr>
        <mc:AlternateContent>
          <mc:Choice Requires="wps">
            <w:drawing>
              <wp:anchor distT="0" distB="0" distL="114300" distR="114300" simplePos="0" relativeHeight="251659264" behindDoc="0" locked="0" layoutInCell="1" allowOverlap="1" wp14:anchorId="6B01AF41" wp14:editId="3AAD444E">
                <wp:simplePos x="0" y="0"/>
                <wp:positionH relativeFrom="column">
                  <wp:posOffset>0</wp:posOffset>
                </wp:positionH>
                <wp:positionV relativeFrom="paragraph">
                  <wp:posOffset>182245</wp:posOffset>
                </wp:positionV>
                <wp:extent cx="6096000" cy="491490"/>
                <wp:effectExtent l="0" t="0" r="0" b="0"/>
                <wp:wrapThrough wrapText="bothSides">
                  <wp:wrapPolygon edited="0">
                    <wp:start x="0" y="0"/>
                    <wp:lineTo x="0" y="21600"/>
                    <wp:lineTo x="21600" y="21600"/>
                    <wp:lineTo x="21600" y="0"/>
                  </wp:wrapPolygon>
                </wp:wrapThrough>
                <wp:docPr id="2" name="Rectangle 1"/>
                <wp:cNvGraphicFramePr/>
                <a:graphic xmlns:a="http://schemas.openxmlformats.org/drawingml/2006/main">
                  <a:graphicData uri="http://schemas.microsoft.com/office/word/2010/wordprocessingShape">
                    <wps:wsp>
                      <wps:cNvSpPr/>
                      <wps:spPr>
                        <a:xfrm>
                          <a:off x="0" y="0"/>
                          <a:ext cx="6096000" cy="491490"/>
                        </a:xfrm>
                        <a:prstGeom prst="rect">
                          <a:avLst/>
                        </a:prstGeom>
                      </wps:spPr>
                      <wps:txbx>
                        <w:txbxContent>
                          <w:p w14:paraId="2550F6C7" w14:textId="77777777" w:rsidR="00ED3513" w:rsidRPr="00DF3EDD" w:rsidRDefault="00ED3513" w:rsidP="00DF3EDD">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ERCC</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normalization</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factor</m:t>
                                </m:r>
                                <m:r>
                                  <m:rPr>
                                    <m:sty m:val="p"/>
                                  </m:rP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m:rPr>
                                        <m:sty m:val="p"/>
                                      </m:rPr>
                                      <w:rPr>
                                        <w:rFonts w:ascii="Cambria Math" w:hAnsi="Cambria Math" w:cstheme="minorBidi"/>
                                        <w:color w:val="000000" w:themeColor="text1"/>
                                        <w:kern w:val="24"/>
                                      </w:rPr>
                                      <m:t>1,000,000</m:t>
                                    </m:r>
                                  </m:num>
                                  <m:den>
                                    <m:r>
                                      <w:rPr>
                                        <w:rFonts w:ascii="Cambria Math" w:hAnsi="Cambria Math" w:cstheme="minorBidi"/>
                                        <w:color w:val="000000" w:themeColor="text1"/>
                                        <w:kern w:val="24"/>
                                      </w:rPr>
                                      <m:t>high</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concentraion</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ERCC</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spike</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in</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C</m:t>
                                    </m:r>
                                    <m:r>
                                      <m:rPr>
                                        <m:sty m:val="p"/>
                                      </m:rPr>
                                      <w:rPr>
                                        <w:rFonts w:ascii="Cambria Math" w:hAnsi="Cambria Math" w:cstheme="minorBidi"/>
                                        <w:color w:val="000000" w:themeColor="text1"/>
                                        <w:kern w:val="24"/>
                                      </w:rPr>
                                      <m:t>&gt;10) </m:t>
                                    </m:r>
                                    <m:r>
                                      <w:rPr>
                                        <w:rFonts w:ascii="Cambria Math" w:hAnsi="Cambria Math" w:cstheme="minorBidi"/>
                                        <w:color w:val="000000" w:themeColor="text1"/>
                                        <w:kern w:val="24"/>
                                      </w:rPr>
                                      <m:t>read</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count</m:t>
                                    </m:r>
                                  </m:den>
                                </m:f>
                              </m:oMath>
                            </m:oMathPara>
                          </w:p>
                        </w:txbxContent>
                      </wps:txbx>
                      <wps:bodyPr>
                        <a:spAutoFit/>
                      </wps:bodyPr>
                    </wps:wsp>
                  </a:graphicData>
                </a:graphic>
              </wp:anchor>
            </w:drawing>
          </mc:Choice>
          <mc:Fallback>
            <w:pict>
              <v:rect w14:anchorId="6B01AF41" id="Rectangle 1" o:spid="_x0000_s1026" style="position:absolute;margin-left:0;margin-top:14.35pt;width:480pt;height:38.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" filled="f" stroked="f">
                <v:textbox style="mso-fit-shape-to-text:t">
                  <w:txbxContent>
                    <w:p w14:paraId="2550F6C7" w14:textId="77777777" w:rsidR="00ED3513" w:rsidRPr="00DF3EDD" w:rsidRDefault="00ED3513" w:rsidP="00DF3EDD">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ERCC</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normalization</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factor</m:t>
                          </m:r>
                          <m:r>
                            <m:rPr>
                              <m:sty m:val="p"/>
                            </m:rP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m:rPr>
                                  <m:sty m:val="p"/>
                                </m:rPr>
                                <w:rPr>
                                  <w:rFonts w:ascii="Cambria Math" w:hAnsi="Cambria Math" w:cstheme="minorBidi"/>
                                  <w:color w:val="000000" w:themeColor="text1"/>
                                  <w:kern w:val="24"/>
                                </w:rPr>
                                <m:t>1,000,000</m:t>
                              </m:r>
                            </m:num>
                            <m:den>
                              <m:r>
                                <w:rPr>
                                  <w:rFonts w:ascii="Cambria Math" w:hAnsi="Cambria Math" w:cstheme="minorBidi"/>
                                  <w:color w:val="000000" w:themeColor="text1"/>
                                  <w:kern w:val="24"/>
                                </w:rPr>
                                <m:t>high</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concentraion</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ERCC</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spike</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in</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C</m:t>
                              </m:r>
                              <m:r>
                                <m:rPr>
                                  <m:sty m:val="p"/>
                                </m:rPr>
                                <w:rPr>
                                  <w:rFonts w:ascii="Cambria Math" w:hAnsi="Cambria Math" w:cstheme="minorBidi"/>
                                  <w:color w:val="000000" w:themeColor="text1"/>
                                  <w:kern w:val="24"/>
                                </w:rPr>
                                <m:t>&gt;10) </m:t>
                              </m:r>
                              <m:r>
                                <w:rPr>
                                  <w:rFonts w:ascii="Cambria Math" w:hAnsi="Cambria Math" w:cstheme="minorBidi"/>
                                  <w:color w:val="000000" w:themeColor="text1"/>
                                  <w:kern w:val="24"/>
                                </w:rPr>
                                <m:t>read</m:t>
                              </m:r>
                              <m:r>
                                <m:rPr>
                                  <m:sty m:val="p"/>
                                </m:rPr>
                                <w:rPr>
                                  <w:rFonts w:ascii="Cambria Math" w:hAnsi="Cambria Math" w:cstheme="minorBidi"/>
                                  <w:color w:val="000000" w:themeColor="text1"/>
                                  <w:kern w:val="24"/>
                                </w:rPr>
                                <m:t> </m:t>
                              </m:r>
                              <m:r>
                                <w:rPr>
                                  <w:rFonts w:ascii="Cambria Math" w:hAnsi="Cambria Math" w:cstheme="minorBidi"/>
                                  <w:color w:val="000000" w:themeColor="text1"/>
                                  <w:kern w:val="24"/>
                                </w:rPr>
                                <m:t>count</m:t>
                              </m:r>
                            </m:den>
                          </m:f>
                        </m:oMath>
                      </m:oMathPara>
                    </w:p>
                  </w:txbxContent>
                </v:textbox>
                <w10:wrap type="through"/>
              </v:rect>
            </w:pict>
          </mc:Fallback>
        </mc:AlternateContent>
      </w:r>
    </w:p>
    <w:p w14:paraId="15CE9666" w14:textId="609A2438" w:rsidR="00EA70AD" w:rsidRPr="00167654" w:rsidRDefault="00870AB0" w:rsidP="00167654">
      <w:pPr>
        <w:adjustRightInd w:val="0"/>
        <w:snapToGrid w:val="0"/>
        <w:spacing w:afterLines="50" w:after="120" w:line="480" w:lineRule="auto"/>
        <w:rPr>
          <w:rFonts w:ascii="Arial" w:hAnsi="Arial" w:cs="Arial"/>
          <w:sz w:val="22"/>
        </w:rPr>
      </w:pPr>
      <w:r w:rsidRPr="00167654">
        <w:rPr>
          <w:rFonts w:ascii="Arial" w:hAnsi="Arial" w:cs="Arial"/>
          <w:sz w:val="22"/>
        </w:rPr>
        <w:t>Reads per kilobase per million (RPKM) was calculated for genes in each time point and was further normalized</w:t>
      </w:r>
      <w:r w:rsidR="00CA448C" w:rsidRPr="00167654">
        <w:rPr>
          <w:rFonts w:ascii="Arial" w:hAnsi="Arial" w:cs="Arial"/>
          <w:sz w:val="22"/>
        </w:rPr>
        <w:t xml:space="preserve"> by multiplying</w:t>
      </w:r>
      <w:r w:rsidR="0022622D" w:rsidRPr="00167654">
        <w:rPr>
          <w:rFonts w:ascii="Arial" w:hAnsi="Arial" w:cs="Arial"/>
          <w:sz w:val="22"/>
        </w:rPr>
        <w:t xml:space="preserve"> </w:t>
      </w:r>
      <w:r w:rsidRPr="00167654">
        <w:rPr>
          <w:rFonts w:ascii="Arial" w:hAnsi="Arial" w:cs="Arial"/>
          <w:sz w:val="22"/>
        </w:rPr>
        <w:t>the</w:t>
      </w:r>
      <w:r w:rsidR="0022622D" w:rsidRPr="00167654">
        <w:rPr>
          <w:rFonts w:ascii="Arial" w:hAnsi="Arial" w:cs="Arial"/>
          <w:sz w:val="22"/>
        </w:rPr>
        <w:t xml:space="preserve"> corresponding</w:t>
      </w:r>
      <w:r w:rsidRPr="00167654">
        <w:rPr>
          <w:rFonts w:ascii="Arial" w:hAnsi="Arial" w:cs="Arial"/>
          <w:sz w:val="22"/>
        </w:rPr>
        <w:t xml:space="preserve"> ERCC normalization factor.</w:t>
      </w:r>
    </w:p>
    <w:p w14:paraId="35767CDC" w14:textId="77777777" w:rsidR="00E41ABF" w:rsidRDefault="00E41ABF" w:rsidP="00167654">
      <w:pPr>
        <w:adjustRightInd w:val="0"/>
        <w:snapToGrid w:val="0"/>
        <w:spacing w:after="50" w:line="480" w:lineRule="auto"/>
        <w:rPr>
          <w:rFonts w:ascii="Arial" w:hAnsi="Arial" w:cs="Arial"/>
          <w:b/>
          <w:color w:val="FF0000"/>
          <w:sz w:val="22"/>
        </w:rPr>
      </w:pPr>
    </w:p>
    <w:p w14:paraId="494C7C5C" w14:textId="0CF69811" w:rsidR="00197F52" w:rsidRDefault="00197F52" w:rsidP="00DE7352">
      <w:pPr>
        <w:adjustRightInd w:val="0"/>
        <w:snapToGrid w:val="0"/>
        <w:spacing w:after="50" w:line="480" w:lineRule="auto"/>
        <w:outlineLvl w:val="0"/>
        <w:rPr>
          <w:rFonts w:ascii="Arial" w:hAnsi="Arial" w:cs="Arial"/>
          <w:b/>
          <w:color w:val="FF0000"/>
          <w:sz w:val="22"/>
        </w:rPr>
      </w:pPr>
      <w:r w:rsidRPr="00E41ABF">
        <w:rPr>
          <w:rFonts w:ascii="Arial" w:hAnsi="Arial" w:cs="Arial"/>
          <w:b/>
          <w:color w:val="FF0000"/>
          <w:sz w:val="22"/>
        </w:rPr>
        <w:t>Heatmap</w:t>
      </w:r>
    </w:p>
    <w:p w14:paraId="51AF00E6" w14:textId="2DFF093A" w:rsidR="00DE7352" w:rsidRPr="00F32733" w:rsidRDefault="00F32733" w:rsidP="00F32733">
      <w:pPr>
        <w:adjustRightInd w:val="0"/>
        <w:snapToGrid w:val="0"/>
        <w:spacing w:afterLines="50" w:after="120" w:line="480" w:lineRule="auto"/>
        <w:rPr>
          <w:rFonts w:ascii="Arial" w:hAnsi="Arial" w:cs="Arial"/>
          <w:sz w:val="22"/>
        </w:rPr>
      </w:pPr>
      <w:r w:rsidRPr="00F32733">
        <w:rPr>
          <w:rFonts w:ascii="Arial" w:hAnsi="Arial" w:cs="Arial"/>
          <w:sz w:val="22"/>
        </w:rPr>
        <w:t xml:space="preserve">Heatmap </w:t>
      </w:r>
      <w:r w:rsidR="005E2C5D">
        <w:rPr>
          <w:rFonts w:ascii="Arial" w:hAnsi="Arial" w:cs="Arial"/>
          <w:sz w:val="22"/>
        </w:rPr>
        <w:t>shows</w:t>
      </w:r>
      <w:r w:rsidR="00457490">
        <w:rPr>
          <w:rFonts w:ascii="Arial" w:hAnsi="Arial" w:cs="Arial"/>
          <w:sz w:val="22"/>
        </w:rPr>
        <w:t xml:space="preserve"> </w:t>
      </w:r>
      <w:r w:rsidR="00DD7F60">
        <w:rPr>
          <w:rFonts w:ascii="Arial" w:hAnsi="Arial" w:cs="Arial"/>
          <w:sz w:val="22"/>
        </w:rPr>
        <w:t>upregulated genes are associated with the change</w:t>
      </w:r>
      <w:r w:rsidR="00DD7F60" w:rsidRPr="00167654">
        <w:rPr>
          <w:rFonts w:ascii="Arial" w:hAnsi="Arial" w:cs="Arial"/>
          <w:sz w:val="22"/>
        </w:rPr>
        <w:t xml:space="preserve"> in</w:t>
      </w:r>
      <w:r w:rsidR="00DD7F60">
        <w:rPr>
          <w:rFonts w:ascii="Arial" w:hAnsi="Arial" w:cs="Arial"/>
          <w:sz w:val="22"/>
        </w:rPr>
        <w:t xml:space="preserve"> polII, </w:t>
      </w:r>
      <w:r w:rsidR="00DD7F60" w:rsidRPr="00167654">
        <w:rPr>
          <w:rFonts w:ascii="Arial" w:hAnsi="Arial" w:cs="Arial"/>
          <w:sz w:val="22"/>
        </w:rPr>
        <w:t>PST, and</w:t>
      </w:r>
      <w:r w:rsidR="00457490">
        <w:rPr>
          <w:rFonts w:ascii="Arial" w:hAnsi="Arial" w:cs="Arial"/>
          <w:sz w:val="22"/>
        </w:rPr>
        <w:t xml:space="preserve"> beta1</w:t>
      </w:r>
      <w:r w:rsidR="00DD7F60">
        <w:rPr>
          <w:rFonts w:ascii="Arial" w:hAnsi="Arial" w:cs="Arial"/>
          <w:sz w:val="22"/>
        </w:rPr>
        <w:t xml:space="preserve"> upon activation. </w:t>
      </w:r>
      <w:r w:rsidR="00457490">
        <w:rPr>
          <w:rFonts w:ascii="Arial" w:hAnsi="Arial" w:cs="Arial"/>
          <w:sz w:val="22"/>
        </w:rPr>
        <w:t xml:space="preserve">Relative change in polII RPKM, PST, beta1, and gene expression RPKM in the </w:t>
      </w:r>
      <w:r w:rsidR="00457490">
        <w:rPr>
          <w:rFonts w:ascii="Arial" w:hAnsi="Arial" w:cs="Arial"/>
          <w:sz w:val="22"/>
        </w:rPr>
        <w:lastRenderedPageBreak/>
        <w:t>activation process are illustrated. R</w:t>
      </w:r>
      <w:r w:rsidR="00DD7F60">
        <w:rPr>
          <w:rFonts w:ascii="Arial" w:hAnsi="Arial" w:cs="Arial"/>
          <w:sz w:val="22"/>
        </w:rPr>
        <w:t>ed represents</w:t>
      </w:r>
      <w:r w:rsidR="00457490">
        <w:rPr>
          <w:rFonts w:ascii="Arial" w:hAnsi="Arial" w:cs="Arial"/>
          <w:sz w:val="22"/>
        </w:rPr>
        <w:t xml:space="preserve"> increase and blue represents </w:t>
      </w:r>
      <w:r w:rsidR="00DD7F60">
        <w:rPr>
          <w:rFonts w:ascii="Arial" w:hAnsi="Arial" w:cs="Arial"/>
          <w:sz w:val="22"/>
        </w:rPr>
        <w:t>decrease.</w:t>
      </w:r>
      <w:r w:rsidR="00457490">
        <w:rPr>
          <w:rFonts w:ascii="Arial" w:hAnsi="Arial" w:cs="Arial"/>
          <w:sz w:val="22"/>
        </w:rPr>
        <w:t xml:space="preserve"> Orange rectangles denotes genes with significant change in one sp</w:t>
      </w:r>
      <w:r w:rsidR="008C3705">
        <w:rPr>
          <w:rFonts w:ascii="Arial" w:hAnsi="Arial" w:cs="Arial"/>
          <w:sz w:val="22"/>
        </w:rPr>
        <w:t>ecific column</w:t>
      </w:r>
      <w:r w:rsidR="00457490">
        <w:rPr>
          <w:rFonts w:ascii="Arial" w:hAnsi="Arial" w:cs="Arial"/>
          <w:sz w:val="22"/>
        </w:rPr>
        <w:t xml:space="preserve">. </w:t>
      </w:r>
    </w:p>
    <w:p w14:paraId="2D8BD473" w14:textId="77777777" w:rsidR="00204ED2" w:rsidRDefault="00204ED2" w:rsidP="00204ED2"/>
    <w:p w14:paraId="4888CAEE" w14:textId="77777777" w:rsidR="00D96E8D" w:rsidRDefault="00D96E8D" w:rsidP="00DE7352">
      <w:pPr>
        <w:adjustRightInd w:val="0"/>
        <w:snapToGrid w:val="0"/>
        <w:spacing w:afterLines="50" w:after="120" w:line="480" w:lineRule="auto"/>
        <w:outlineLvl w:val="0"/>
        <w:rPr>
          <w:rFonts w:ascii="Arial" w:hAnsi="Arial" w:cs="Arial"/>
          <w:b/>
          <w:sz w:val="22"/>
        </w:rPr>
      </w:pPr>
      <w:r w:rsidRPr="00F92B8C">
        <w:rPr>
          <w:rFonts w:ascii="Arial" w:hAnsi="Arial" w:cs="Arial"/>
          <w:b/>
          <w:sz w:val="22"/>
        </w:rPr>
        <w:t>RNA-Seq analysis</w:t>
      </w:r>
    </w:p>
    <w:p w14:paraId="42DDE7A6" w14:textId="430C7F54" w:rsidR="00D96E8D" w:rsidRDefault="00D96E8D" w:rsidP="00D96E8D">
      <w:pPr>
        <w:adjustRightInd w:val="0"/>
        <w:snapToGrid w:val="0"/>
        <w:spacing w:afterLines="50" w:after="120" w:line="480" w:lineRule="auto"/>
        <w:rPr>
          <w:rFonts w:ascii="Arial" w:hAnsi="Arial" w:cs="Arial"/>
          <w:sz w:val="22"/>
        </w:rPr>
      </w:pPr>
      <w:r w:rsidRPr="00F92B8C">
        <w:rPr>
          <w:rFonts w:ascii="Arial" w:hAnsi="Arial" w:cs="Arial"/>
          <w:sz w:val="22"/>
        </w:rPr>
        <w:t xml:space="preserve">Differentially expressed genes were selected </w:t>
      </w:r>
      <w:r>
        <w:rPr>
          <w:rFonts w:ascii="Arial" w:hAnsi="Arial" w:cs="Arial"/>
          <w:sz w:val="22"/>
        </w:rPr>
        <w:t xml:space="preserve">by requiring </w:t>
      </w:r>
      <w:r w:rsidR="00FC66E4" w:rsidRPr="009E790F">
        <w:rPr>
          <w:rFonts w:ascii="Arial" w:hAnsi="Arial" w:cs="Arial"/>
          <w:color w:val="FF0000"/>
          <w:sz w:val="22"/>
        </w:rPr>
        <w:t>&gt; 1.5</w:t>
      </w:r>
      <w:r w:rsidR="000C70B4">
        <w:rPr>
          <w:rFonts w:ascii="Arial" w:hAnsi="Arial" w:cs="Arial"/>
          <w:color w:val="FF0000"/>
          <w:sz w:val="22"/>
        </w:rPr>
        <w:t xml:space="preserve"> expression change</w:t>
      </w:r>
      <w:r w:rsidR="002E7DE1">
        <w:rPr>
          <w:rFonts w:ascii="Arial" w:hAnsi="Arial" w:cs="Arial"/>
          <w:sz w:val="22"/>
        </w:rPr>
        <w:t xml:space="preserve"> and</w:t>
      </w:r>
      <w:r w:rsidRPr="00F92B8C">
        <w:rPr>
          <w:rFonts w:ascii="Arial" w:hAnsi="Arial" w:cs="Arial"/>
          <w:sz w:val="22"/>
        </w:rPr>
        <w:t xml:space="preserve"> </w:t>
      </w:r>
      <w:r>
        <w:rPr>
          <w:rFonts w:ascii="Arial" w:hAnsi="Arial" w:cs="Arial"/>
          <w:sz w:val="22"/>
        </w:rPr>
        <w:t xml:space="preserve">reads per </w:t>
      </w:r>
      <w:r w:rsidR="00056591">
        <w:rPr>
          <w:rFonts w:ascii="Arial" w:hAnsi="Arial" w:cs="Arial"/>
          <w:sz w:val="22"/>
        </w:rPr>
        <w:t xml:space="preserve">kilobase per million (RPKM) </w:t>
      </w:r>
      <w:r w:rsidRPr="00660405">
        <w:rPr>
          <w:rFonts w:ascii="Arial" w:hAnsi="Arial" w:cs="Arial"/>
          <w:color w:val="FF0000"/>
          <w:sz w:val="22"/>
        </w:rPr>
        <w:t>&gt;1</w:t>
      </w:r>
      <w:r>
        <w:rPr>
          <w:rFonts w:ascii="Arial" w:hAnsi="Arial" w:cs="Arial"/>
          <w:sz w:val="22"/>
        </w:rPr>
        <w:t xml:space="preserve"> in the state with higher expression</w:t>
      </w:r>
      <w:r w:rsidRPr="00F92B8C">
        <w:rPr>
          <w:rFonts w:ascii="Arial" w:hAnsi="Arial" w:cs="Arial"/>
          <w:sz w:val="22"/>
        </w:rPr>
        <w:t xml:space="preserve">. </w:t>
      </w:r>
    </w:p>
    <w:p w14:paraId="6862132C" w14:textId="77777777" w:rsidR="00204ED2" w:rsidRPr="00204ED2" w:rsidRDefault="00204ED2" w:rsidP="00204ED2"/>
    <w:p w14:paraId="0A2B263D" w14:textId="77777777" w:rsidR="00D00ADA" w:rsidRDefault="00D00ADA" w:rsidP="00D00ADA"/>
    <w:p w14:paraId="25C82DCC" w14:textId="4443114A" w:rsidR="00C26451" w:rsidRPr="00A84E75" w:rsidRDefault="009F4F40" w:rsidP="00DE7352">
      <w:pPr>
        <w:adjustRightInd w:val="0"/>
        <w:snapToGrid w:val="0"/>
        <w:spacing w:after="50" w:line="480" w:lineRule="auto"/>
        <w:outlineLvl w:val="0"/>
        <w:rPr>
          <w:rFonts w:ascii="Arial" w:hAnsi="Arial" w:cs="Arial"/>
          <w:b/>
          <w:sz w:val="22"/>
        </w:rPr>
      </w:pPr>
      <w:r w:rsidRPr="00167654">
        <w:rPr>
          <w:rFonts w:ascii="Arial" w:hAnsi="Arial" w:cs="Arial"/>
          <w:b/>
          <w:sz w:val="22"/>
        </w:rPr>
        <w:t>ChIP-S</w:t>
      </w:r>
      <w:r w:rsidR="00CA266F" w:rsidRPr="00167654">
        <w:rPr>
          <w:rFonts w:ascii="Arial" w:hAnsi="Arial" w:cs="Arial"/>
          <w:b/>
          <w:sz w:val="22"/>
        </w:rPr>
        <w:t>eq analysis</w:t>
      </w:r>
      <w:r w:rsidRPr="00167654">
        <w:rPr>
          <w:rFonts w:ascii="Arial" w:hAnsi="Arial" w:cs="Arial"/>
          <w:b/>
          <w:sz w:val="22"/>
        </w:rPr>
        <w:t xml:space="preserve"> for Pol II data</w:t>
      </w:r>
    </w:p>
    <w:p w14:paraId="0B91B7B1" w14:textId="73960129" w:rsidR="00C26451" w:rsidRPr="003C58EB" w:rsidRDefault="00C26451" w:rsidP="00167654">
      <w:pPr>
        <w:adjustRightInd w:val="0"/>
        <w:snapToGrid w:val="0"/>
        <w:spacing w:afterLines="50" w:after="120" w:line="480" w:lineRule="auto"/>
        <w:rPr>
          <w:rFonts w:ascii="Arial" w:hAnsi="Arial" w:cs="Arial"/>
          <w:sz w:val="22"/>
        </w:rPr>
      </w:pPr>
      <w:r w:rsidRPr="00167654">
        <w:rPr>
          <w:rFonts w:ascii="Arial" w:hAnsi="Arial" w:cs="Arial"/>
          <w:sz w:val="22"/>
        </w:rPr>
        <w:t>ChIP-Seq analysis for our Pol II data is described in our previous paper XX.</w:t>
      </w:r>
      <w:r w:rsidR="000E3F95" w:rsidRPr="00167654">
        <w:rPr>
          <w:rFonts w:ascii="Arial" w:hAnsi="Arial" w:cs="Arial"/>
          <w:sz w:val="22"/>
        </w:rPr>
        <w:t xml:space="preserve"> Pol II level of a gene is defined as the RPKM of polII reads in the gene body region.</w:t>
      </w:r>
      <w:r w:rsidR="00FC66E4">
        <w:rPr>
          <w:rFonts w:ascii="Arial" w:hAnsi="Arial" w:cs="Arial"/>
          <w:sz w:val="22"/>
        </w:rPr>
        <w:t xml:space="preserve"> </w:t>
      </w:r>
      <w:r w:rsidR="003C58EB">
        <w:rPr>
          <w:rFonts w:ascii="Arial" w:hAnsi="Arial" w:cs="Arial"/>
          <w:color w:val="FF0000"/>
          <w:sz w:val="22"/>
        </w:rPr>
        <w:t>D</w:t>
      </w:r>
      <w:r w:rsidR="003C58EB" w:rsidRPr="00475BFE">
        <w:rPr>
          <w:rFonts w:ascii="Arial" w:hAnsi="Arial" w:cs="Arial"/>
          <w:color w:val="FF0000"/>
          <w:sz w:val="22"/>
        </w:rPr>
        <w:t xml:space="preserve">ifferentially </w:t>
      </w:r>
      <w:r w:rsidR="003C58EB">
        <w:rPr>
          <w:rFonts w:ascii="Arial" w:hAnsi="Arial" w:cs="Arial"/>
          <w:color w:val="FF0000"/>
          <w:sz w:val="22"/>
        </w:rPr>
        <w:t xml:space="preserve">Pol II </w:t>
      </w:r>
      <w:r w:rsidR="00F628F3" w:rsidRPr="00F628F3">
        <w:rPr>
          <w:rFonts w:ascii="Arial" w:hAnsi="Arial" w:cs="Arial"/>
          <w:color w:val="FF0000"/>
          <w:sz w:val="22"/>
        </w:rPr>
        <w:t>occupancy</w:t>
      </w:r>
      <w:r w:rsidR="000C70B4">
        <w:rPr>
          <w:rFonts w:ascii="Arial" w:hAnsi="Arial" w:cs="Arial"/>
          <w:color w:val="FF0000"/>
          <w:sz w:val="22"/>
        </w:rPr>
        <w:t xml:space="preserve"> genes were identified</w:t>
      </w:r>
      <w:r w:rsidR="003C58EB" w:rsidRPr="00475BFE">
        <w:rPr>
          <w:rFonts w:ascii="Arial" w:hAnsi="Arial" w:cs="Arial"/>
          <w:color w:val="FF0000"/>
          <w:sz w:val="22"/>
        </w:rPr>
        <w:t xml:space="preserve"> </w:t>
      </w:r>
      <w:r w:rsidR="000C70B4">
        <w:rPr>
          <w:rFonts w:ascii="Arial" w:hAnsi="Arial" w:cs="Arial"/>
          <w:color w:val="FF0000"/>
          <w:sz w:val="22"/>
        </w:rPr>
        <w:t>by requiring</w:t>
      </w:r>
      <w:r w:rsidR="003C58EB">
        <w:rPr>
          <w:rFonts w:ascii="Arial" w:hAnsi="Arial" w:cs="Arial"/>
          <w:color w:val="FF0000"/>
          <w:sz w:val="22"/>
        </w:rPr>
        <w:t xml:space="preserve"> </w:t>
      </w:r>
      <w:r w:rsidR="001166A3">
        <w:rPr>
          <w:rFonts w:ascii="Arial" w:hAnsi="Arial" w:cs="Arial"/>
          <w:color w:val="FF0000"/>
          <w:sz w:val="22"/>
        </w:rPr>
        <w:t>&gt; 1.5</w:t>
      </w:r>
      <w:r w:rsidR="000C70B4">
        <w:rPr>
          <w:rFonts w:ascii="Arial" w:hAnsi="Arial" w:cs="Arial"/>
          <w:color w:val="FF0000"/>
          <w:sz w:val="22"/>
        </w:rPr>
        <w:t xml:space="preserve"> polII level change</w:t>
      </w:r>
      <w:r w:rsidR="0090120D">
        <w:rPr>
          <w:rFonts w:ascii="Arial" w:hAnsi="Arial" w:cs="Arial"/>
          <w:color w:val="FF0000"/>
          <w:sz w:val="22"/>
        </w:rPr>
        <w:t xml:space="preserve"> </w:t>
      </w:r>
      <w:r w:rsidR="003C58EB">
        <w:rPr>
          <w:rFonts w:ascii="Arial" w:hAnsi="Arial" w:cs="Arial"/>
          <w:color w:val="FF0000"/>
          <w:sz w:val="22"/>
        </w:rPr>
        <w:t xml:space="preserve">and </w:t>
      </w:r>
      <w:r w:rsidR="009A0953">
        <w:rPr>
          <w:rFonts w:ascii="Arial" w:hAnsi="Arial" w:cs="Arial"/>
          <w:color w:val="FF0000"/>
          <w:sz w:val="22"/>
        </w:rPr>
        <w:t>RPKM</w:t>
      </w:r>
      <w:r w:rsidR="000C70B4">
        <w:rPr>
          <w:rFonts w:ascii="Arial" w:hAnsi="Arial" w:cs="Arial"/>
          <w:color w:val="FF0000"/>
          <w:sz w:val="22"/>
        </w:rPr>
        <w:t xml:space="preserve"> &gt; 0.1 in</w:t>
      </w:r>
      <w:r w:rsidR="0090120D">
        <w:rPr>
          <w:rFonts w:ascii="Arial" w:hAnsi="Arial" w:cs="Arial"/>
          <w:color w:val="FF0000"/>
          <w:sz w:val="22"/>
        </w:rPr>
        <w:t xml:space="preserve"> </w:t>
      </w:r>
      <w:r w:rsidR="0090120D">
        <w:rPr>
          <w:rFonts w:ascii="Arial" w:hAnsi="Arial" w:cs="Arial"/>
          <w:sz w:val="22"/>
        </w:rPr>
        <w:t>the activated</w:t>
      </w:r>
      <w:r w:rsidR="0090120D" w:rsidRPr="00056591">
        <w:rPr>
          <w:rFonts w:ascii="Arial" w:hAnsi="Arial" w:cs="Arial"/>
          <w:sz w:val="22"/>
        </w:rPr>
        <w:t xml:space="preserve"> </w:t>
      </w:r>
      <w:r w:rsidR="000C70B4">
        <w:rPr>
          <w:rFonts w:ascii="Arial" w:hAnsi="Arial" w:cs="Arial"/>
          <w:sz w:val="22"/>
        </w:rPr>
        <w:t>state.</w:t>
      </w:r>
    </w:p>
    <w:p w14:paraId="48E500C4" w14:textId="77777777" w:rsidR="00DE0D76" w:rsidRDefault="00DE0D76" w:rsidP="00DE0D76"/>
    <w:p w14:paraId="19CB2B20" w14:textId="61946E8F" w:rsidR="001E4C6C" w:rsidRPr="00167654" w:rsidRDefault="001E4C6C" w:rsidP="00DE7352">
      <w:pPr>
        <w:adjustRightInd w:val="0"/>
        <w:snapToGrid w:val="0"/>
        <w:spacing w:after="50" w:line="480" w:lineRule="auto"/>
        <w:outlineLvl w:val="0"/>
        <w:rPr>
          <w:rFonts w:ascii="Arial" w:hAnsi="Arial" w:cs="Arial"/>
          <w:b/>
          <w:sz w:val="22"/>
        </w:rPr>
      </w:pPr>
      <w:r w:rsidRPr="00167654">
        <w:rPr>
          <w:rFonts w:ascii="Arial" w:hAnsi="Arial" w:cs="Arial"/>
          <w:b/>
          <w:sz w:val="22"/>
        </w:rPr>
        <w:t>PA-Seq analysis</w:t>
      </w:r>
    </w:p>
    <w:p w14:paraId="32D6212D" w14:textId="1C820D40" w:rsidR="00D73F2C" w:rsidRPr="00A84E75" w:rsidRDefault="00D90226" w:rsidP="00A84E75">
      <w:pPr>
        <w:adjustRightInd w:val="0"/>
        <w:snapToGrid w:val="0"/>
        <w:spacing w:afterLines="50" w:after="120" w:line="480" w:lineRule="auto"/>
        <w:rPr>
          <w:rFonts w:ascii="Arial" w:hAnsi="Arial" w:cs="Arial"/>
          <w:sz w:val="22"/>
        </w:rPr>
      </w:pPr>
      <w:r w:rsidRPr="00167654">
        <w:rPr>
          <w:rFonts w:ascii="Arial" w:hAnsi="Arial" w:cs="Arial"/>
          <w:sz w:val="22"/>
        </w:rPr>
        <w:t>PA-Seq librarie</w:t>
      </w:r>
      <w:r w:rsidR="008F1C42" w:rsidRPr="00167654">
        <w:rPr>
          <w:rFonts w:ascii="Arial" w:hAnsi="Arial" w:cs="Arial"/>
          <w:sz w:val="22"/>
        </w:rPr>
        <w:t>s were</w:t>
      </w:r>
      <w:r w:rsidR="001178B4" w:rsidRPr="00167654">
        <w:rPr>
          <w:rFonts w:ascii="Arial" w:hAnsi="Arial" w:cs="Arial"/>
          <w:sz w:val="22"/>
        </w:rPr>
        <w:t xml:space="preserve"> mapped to genome using Bowtie</w:t>
      </w:r>
      <w:r w:rsidRPr="00167654">
        <w:rPr>
          <w:rFonts w:ascii="Arial" w:hAnsi="Arial" w:cs="Arial"/>
          <w:sz w:val="22"/>
        </w:rPr>
        <w:t>. UCSC genes from the iGenome human hg19 assembly (http://support.illumina.com/sequencing/sequencing_ software/igenome.html) were used for gene annotation.</w:t>
      </w:r>
      <w:r w:rsidR="00DD5BA5" w:rsidRPr="00167654">
        <w:rPr>
          <w:rFonts w:ascii="Arial" w:hAnsi="Arial" w:cs="Arial"/>
          <w:sz w:val="22"/>
        </w:rPr>
        <w:t xml:space="preserve"> Adrian </w:t>
      </w:r>
      <w:r w:rsidR="00D35398" w:rsidRPr="00167654">
        <w:rPr>
          <w:rFonts w:ascii="Arial" w:hAnsi="Arial" w:cs="Arial"/>
          <w:sz w:val="22"/>
        </w:rPr>
        <w:t>was used for peak calling and t</w:t>
      </w:r>
      <w:r w:rsidR="00DD5BA5" w:rsidRPr="00167654">
        <w:rPr>
          <w:rFonts w:ascii="Arial" w:hAnsi="Arial" w:cs="Arial"/>
          <w:sz w:val="22"/>
        </w:rPr>
        <w:t>he peaks iden</w:t>
      </w:r>
      <w:r w:rsidR="00D35398" w:rsidRPr="00167654">
        <w:rPr>
          <w:rFonts w:ascii="Arial" w:hAnsi="Arial" w:cs="Arial"/>
          <w:sz w:val="22"/>
        </w:rPr>
        <w:t>ti</w:t>
      </w:r>
      <w:r w:rsidR="00DD5BA5" w:rsidRPr="00167654">
        <w:rPr>
          <w:rFonts w:ascii="Arial" w:hAnsi="Arial" w:cs="Arial"/>
          <w:sz w:val="22"/>
        </w:rPr>
        <w:t xml:space="preserve">fied in resting and activated T cells </w:t>
      </w:r>
      <w:r w:rsidR="00D35398" w:rsidRPr="00167654">
        <w:rPr>
          <w:rFonts w:ascii="Arial" w:hAnsi="Arial" w:cs="Arial"/>
          <w:sz w:val="22"/>
        </w:rPr>
        <w:t>are merged.</w:t>
      </w:r>
      <w:r w:rsidR="00D73F2C" w:rsidRPr="00167654">
        <w:rPr>
          <w:rFonts w:ascii="Arial" w:hAnsi="Arial" w:cs="Arial"/>
          <w:sz w:val="22"/>
        </w:rPr>
        <w:t xml:space="preserve"> Combined peaks that locate in gene 3’UTR region are used for downstream analysis.</w:t>
      </w:r>
    </w:p>
    <w:p w14:paraId="286D52E6" w14:textId="5A089EC7" w:rsidR="00DE0D76" w:rsidRDefault="00D73F2C" w:rsidP="00832C80">
      <w:pPr>
        <w:adjustRightInd w:val="0"/>
        <w:snapToGrid w:val="0"/>
        <w:spacing w:afterLines="50" w:after="120" w:line="480" w:lineRule="auto"/>
        <w:rPr>
          <w:rFonts w:ascii="Arial" w:hAnsi="Arial" w:cs="Arial"/>
          <w:sz w:val="22"/>
        </w:rPr>
      </w:pPr>
      <w:r w:rsidRPr="00167654">
        <w:rPr>
          <w:rFonts w:ascii="Arial" w:hAnsi="Arial" w:cs="Arial"/>
          <w:sz w:val="22"/>
        </w:rPr>
        <w:t>Specifically, for each gene, the</w:t>
      </w:r>
      <w:r w:rsidR="00075047" w:rsidRPr="00167654">
        <w:rPr>
          <w:rFonts w:ascii="Arial" w:hAnsi="Arial" w:cs="Arial"/>
          <w:sz w:val="22"/>
        </w:rPr>
        <w:t xml:space="preserve"> two peaks with the largest number of</w:t>
      </w:r>
      <w:r w:rsidRPr="00167654">
        <w:rPr>
          <w:rFonts w:ascii="Arial" w:hAnsi="Arial" w:cs="Arial"/>
          <w:sz w:val="22"/>
        </w:rPr>
        <w:t xml:space="preserve"> read counts are </w:t>
      </w:r>
      <w:r w:rsidR="00075047" w:rsidRPr="00167654">
        <w:rPr>
          <w:rFonts w:ascii="Arial" w:hAnsi="Arial" w:cs="Arial"/>
          <w:sz w:val="22"/>
        </w:rPr>
        <w:t xml:space="preserve">named as proximal and distant peak, according to </w:t>
      </w:r>
      <w:r w:rsidR="00C948F3" w:rsidRPr="00167654">
        <w:rPr>
          <w:rFonts w:ascii="Arial" w:hAnsi="Arial" w:cs="Arial"/>
          <w:sz w:val="22"/>
        </w:rPr>
        <w:t>their distance to the stop codon. PA index of gene is defined as the fraction of reads that are in distant peak.</w:t>
      </w:r>
    </w:p>
    <w:p w14:paraId="1B1826E7" w14:textId="77777777" w:rsidR="00A73F9A" w:rsidRPr="00217576" w:rsidRDefault="00A73F9A" w:rsidP="00832C80">
      <w:pPr>
        <w:adjustRightInd w:val="0"/>
        <w:snapToGrid w:val="0"/>
        <w:spacing w:afterLines="50" w:after="120" w:line="480" w:lineRule="auto"/>
        <w:rPr>
          <w:rFonts w:ascii="Arial" w:hAnsi="Arial" w:cs="Arial"/>
          <w:b/>
          <w:color w:val="FF0000"/>
          <w:sz w:val="22"/>
        </w:rPr>
      </w:pPr>
    </w:p>
    <w:p w14:paraId="17C02624" w14:textId="089939B2" w:rsidR="00832C80" w:rsidRPr="00217576" w:rsidRDefault="00A73F9A" w:rsidP="00DE7352">
      <w:pPr>
        <w:adjustRightInd w:val="0"/>
        <w:snapToGrid w:val="0"/>
        <w:spacing w:afterLines="50" w:after="120" w:line="480" w:lineRule="auto"/>
        <w:outlineLvl w:val="0"/>
        <w:rPr>
          <w:rFonts w:ascii="Arial" w:hAnsi="Arial" w:cs="Arial"/>
          <w:b/>
          <w:color w:val="FF0000"/>
          <w:sz w:val="22"/>
        </w:rPr>
      </w:pPr>
      <w:r w:rsidRPr="00217576">
        <w:rPr>
          <w:rFonts w:ascii="Arial" w:hAnsi="Arial" w:cs="Arial"/>
          <w:b/>
          <w:color w:val="FF0000"/>
          <w:sz w:val="22"/>
        </w:rPr>
        <w:t xml:space="preserve">Method for </w:t>
      </w:r>
      <w:r w:rsidR="00832C80" w:rsidRPr="00217576">
        <w:rPr>
          <w:rFonts w:ascii="Arial" w:hAnsi="Arial" w:cs="Arial"/>
          <w:b/>
          <w:color w:val="FF0000"/>
          <w:sz w:val="22"/>
        </w:rPr>
        <w:t>Page33 Figure A</w:t>
      </w:r>
      <w:r w:rsidRPr="00217576">
        <w:rPr>
          <w:rFonts w:ascii="Arial" w:hAnsi="Arial" w:cs="Arial"/>
          <w:b/>
          <w:color w:val="FF0000"/>
          <w:sz w:val="22"/>
        </w:rPr>
        <w:t>…………..</w:t>
      </w:r>
    </w:p>
    <w:p w14:paraId="4183F17E" w14:textId="334EC1F0" w:rsidR="00832C80" w:rsidRDefault="00F25DE0" w:rsidP="00832C80">
      <w:pPr>
        <w:adjustRightInd w:val="0"/>
        <w:snapToGrid w:val="0"/>
        <w:spacing w:afterLines="50" w:after="120" w:line="480" w:lineRule="auto"/>
        <w:rPr>
          <w:rFonts w:ascii="Arial" w:hAnsi="Arial" w:cs="Arial"/>
          <w:sz w:val="22"/>
        </w:rPr>
      </w:pPr>
      <w:r>
        <w:rPr>
          <w:rFonts w:ascii="Arial" w:hAnsi="Arial" w:cs="Arial"/>
          <w:sz w:val="22"/>
        </w:rPr>
        <w:lastRenderedPageBreak/>
        <w:t xml:space="preserve">S6A. </w:t>
      </w:r>
      <w:r w:rsidR="00240206">
        <w:rPr>
          <w:rFonts w:ascii="Arial" w:hAnsi="Arial" w:cs="Arial"/>
          <w:sz w:val="22"/>
        </w:rPr>
        <w:t xml:space="preserve">Distribution of </w:t>
      </w:r>
      <w:r>
        <w:rPr>
          <w:rFonts w:ascii="Arial" w:hAnsi="Arial" w:cs="Arial"/>
          <w:sz w:val="22"/>
        </w:rPr>
        <w:t>PA index in both resting and activated states.</w:t>
      </w:r>
    </w:p>
    <w:p w14:paraId="6F72E4BC" w14:textId="7817A0BE" w:rsidR="00F25DE0" w:rsidRDefault="00F25DE0" w:rsidP="00832C80">
      <w:pPr>
        <w:adjustRightInd w:val="0"/>
        <w:snapToGrid w:val="0"/>
        <w:spacing w:afterLines="50" w:after="120" w:line="480" w:lineRule="auto"/>
        <w:rPr>
          <w:rFonts w:ascii="Arial" w:hAnsi="Arial" w:cs="Arial"/>
          <w:sz w:val="22"/>
        </w:rPr>
      </w:pPr>
      <w:r>
        <w:rPr>
          <w:rFonts w:ascii="Arial" w:hAnsi="Arial" w:cs="Arial"/>
          <w:sz w:val="22"/>
        </w:rPr>
        <w:t>S6B. Distribution of change in PA index upon activation for 3 gene sets: beta1 decreased genes, beta1 increased genes, beta1 unchanged genes.</w:t>
      </w:r>
    </w:p>
    <w:p w14:paraId="7DD4545F" w14:textId="77777777" w:rsidR="00832C80" w:rsidRPr="00832C80" w:rsidRDefault="00832C80" w:rsidP="00832C80">
      <w:pPr>
        <w:adjustRightInd w:val="0"/>
        <w:snapToGrid w:val="0"/>
        <w:spacing w:afterLines="50" w:after="120" w:line="480" w:lineRule="auto"/>
        <w:rPr>
          <w:rFonts w:ascii="Arial" w:hAnsi="Arial" w:cs="Arial"/>
          <w:sz w:val="22"/>
        </w:rPr>
      </w:pPr>
    </w:p>
    <w:p w14:paraId="30BF85C5" w14:textId="5CFCDABA" w:rsidR="00055028" w:rsidRPr="00727402" w:rsidRDefault="00175901" w:rsidP="00DE7352">
      <w:pPr>
        <w:adjustRightInd w:val="0"/>
        <w:snapToGrid w:val="0"/>
        <w:spacing w:after="50" w:line="480" w:lineRule="auto"/>
        <w:outlineLvl w:val="0"/>
        <w:rPr>
          <w:rFonts w:ascii="Arial" w:hAnsi="Arial" w:cs="Arial"/>
          <w:b/>
          <w:sz w:val="22"/>
        </w:rPr>
      </w:pPr>
      <w:r w:rsidRPr="00167654">
        <w:rPr>
          <w:rFonts w:ascii="Arial" w:hAnsi="Arial" w:cs="Arial"/>
          <w:b/>
          <w:sz w:val="22"/>
        </w:rPr>
        <w:t>Sequence alignment</w:t>
      </w:r>
      <w:r w:rsidR="009000C2" w:rsidRPr="00167654">
        <w:rPr>
          <w:rFonts w:ascii="Arial" w:hAnsi="Arial" w:cs="Arial"/>
          <w:b/>
          <w:sz w:val="22"/>
        </w:rPr>
        <w:t xml:space="preserve"> / RNA-Seq analysis</w:t>
      </w:r>
    </w:p>
    <w:p w14:paraId="53B73FC5" w14:textId="012BEB86" w:rsidR="00055028" w:rsidRPr="00167654" w:rsidRDefault="00055028" w:rsidP="00167654">
      <w:pPr>
        <w:adjustRightInd w:val="0"/>
        <w:snapToGrid w:val="0"/>
        <w:spacing w:afterLines="50" w:after="120" w:line="480" w:lineRule="auto"/>
        <w:rPr>
          <w:rFonts w:ascii="Arial" w:hAnsi="Arial" w:cs="Arial"/>
          <w:sz w:val="22"/>
        </w:rPr>
      </w:pPr>
      <w:r w:rsidRPr="00167654">
        <w:rPr>
          <w:rFonts w:ascii="Arial" w:hAnsi="Arial" w:cs="Arial"/>
          <w:sz w:val="22"/>
        </w:rPr>
        <w:t>T</w:t>
      </w:r>
      <w:r w:rsidR="00835B41">
        <w:rPr>
          <w:rFonts w:ascii="Arial" w:hAnsi="Arial" w:cs="Arial"/>
          <w:sz w:val="22"/>
        </w:rPr>
        <w:t>he sequencing quality of all</w:t>
      </w:r>
      <w:bookmarkStart w:id="2" w:name="_GoBack"/>
      <w:bookmarkEnd w:id="2"/>
      <w:r w:rsidRPr="00167654">
        <w:rPr>
          <w:rFonts w:ascii="Arial" w:hAnsi="Arial" w:cs="Arial"/>
          <w:sz w:val="22"/>
        </w:rPr>
        <w:t xml:space="preserve"> libraries was assessed by FastQC v0.10.1 (http://www.bioinformatics.babraham.ac.uk/projects/fastqc/). RNA-Seq libraries were mapped to genome using Tophat (v2.1.0)45. UCSC genes from the iGenome mouse mm9 assembly and human hg19 assembly (http://support.illumina.com/sequencing/sequencing_ software/igenome.html) were used for gene annotation for mouse and human data respectively. </w:t>
      </w:r>
      <w:r w:rsidR="00C80D3F" w:rsidRPr="00167654">
        <w:rPr>
          <w:rFonts w:ascii="Arial" w:hAnsi="Arial" w:cs="Arial"/>
          <w:sz w:val="22"/>
        </w:rPr>
        <w:t>Reads directionality (strandness of reads) are determined by RSeQC (</w:t>
      </w:r>
      <w:hyperlink r:id="rId7" w:history="1">
        <w:r w:rsidR="00C80D3F" w:rsidRPr="00167654">
          <w:rPr>
            <w:rFonts w:ascii="Arial" w:hAnsi="Arial" w:cs="Arial"/>
            <w:sz w:val="22"/>
          </w:rPr>
          <w:t>http://rseqc.sourceforge.net/)</w:t>
        </w:r>
      </w:hyperlink>
      <w:r w:rsidR="00C80D3F" w:rsidRPr="00167654">
        <w:rPr>
          <w:rFonts w:ascii="Arial" w:hAnsi="Arial" w:cs="Arial"/>
          <w:sz w:val="22"/>
        </w:rPr>
        <w:t xml:space="preserve">. </w:t>
      </w:r>
      <w:r w:rsidRPr="00167654">
        <w:rPr>
          <w:rFonts w:ascii="Arial" w:hAnsi="Arial" w:cs="Arial"/>
          <w:sz w:val="22"/>
        </w:rPr>
        <w:t>Only uniquely mapped reads were used for downstream analyses.</w:t>
      </w:r>
    </w:p>
    <w:p w14:paraId="3383B9C4" w14:textId="77777777" w:rsidR="001C2F0B" w:rsidRDefault="001C2F0B" w:rsidP="001C2F0B"/>
    <w:p w14:paraId="17DDA0AE" w14:textId="77777777" w:rsidR="00CE4B0B" w:rsidRDefault="00CE4B0B" w:rsidP="001C2F0B"/>
    <w:p w14:paraId="14744616" w14:textId="3278BD24" w:rsidR="00016C7B" w:rsidRPr="00727402" w:rsidRDefault="00CE4B0B" w:rsidP="00DE7352">
      <w:pPr>
        <w:adjustRightInd w:val="0"/>
        <w:snapToGrid w:val="0"/>
        <w:spacing w:after="50" w:line="480" w:lineRule="auto"/>
        <w:outlineLvl w:val="0"/>
        <w:rPr>
          <w:rFonts w:ascii="Arial" w:hAnsi="Arial" w:cs="Arial"/>
          <w:b/>
          <w:sz w:val="22"/>
        </w:rPr>
      </w:pPr>
      <w:r w:rsidRPr="00167654">
        <w:rPr>
          <w:rFonts w:ascii="Arial" w:hAnsi="Arial" w:cs="Arial"/>
          <w:b/>
          <w:sz w:val="22"/>
        </w:rPr>
        <w:t>Gene ontology analysis</w:t>
      </w:r>
    </w:p>
    <w:p w14:paraId="2EEA03A0" w14:textId="67FF926C" w:rsidR="001C2F0B" w:rsidRPr="00167654" w:rsidRDefault="00CE4B0B" w:rsidP="00167654">
      <w:pPr>
        <w:adjustRightInd w:val="0"/>
        <w:snapToGrid w:val="0"/>
        <w:spacing w:afterLines="50" w:after="120" w:line="480" w:lineRule="auto"/>
        <w:rPr>
          <w:rFonts w:ascii="Arial" w:hAnsi="Arial" w:cs="Arial"/>
          <w:sz w:val="22"/>
        </w:rPr>
      </w:pPr>
      <w:r w:rsidRPr="00167654">
        <w:rPr>
          <w:rFonts w:ascii="Arial" w:hAnsi="Arial" w:cs="Arial"/>
          <w:sz w:val="22"/>
        </w:rPr>
        <w:t xml:space="preserve">Gene ontology analysis was carried out using the </w:t>
      </w:r>
      <w:r w:rsidR="00212485" w:rsidRPr="00167654">
        <w:rPr>
          <w:rFonts w:ascii="Arial" w:hAnsi="Arial" w:cs="Arial"/>
          <w:sz w:val="22"/>
        </w:rPr>
        <w:t xml:space="preserve">goatools (https://github.com/tanghaibao/goatools) </w:t>
      </w:r>
      <w:r w:rsidR="00F1085F" w:rsidRPr="00167654">
        <w:rPr>
          <w:rFonts w:ascii="Arial" w:hAnsi="Arial" w:cs="Arial"/>
          <w:sz w:val="22"/>
        </w:rPr>
        <w:t>package. T</w:t>
      </w:r>
      <w:r w:rsidR="00EF284C" w:rsidRPr="00167654">
        <w:rPr>
          <w:rFonts w:ascii="Arial" w:hAnsi="Arial" w:cs="Arial"/>
          <w:sz w:val="22"/>
        </w:rPr>
        <w:t>he enriched</w:t>
      </w:r>
      <w:r w:rsidR="001E6964" w:rsidRPr="00167654">
        <w:rPr>
          <w:rFonts w:ascii="Arial" w:hAnsi="Arial" w:cs="Arial"/>
          <w:sz w:val="22"/>
        </w:rPr>
        <w:t xml:space="preserve"> GO term</w:t>
      </w:r>
      <w:r w:rsidR="00EF284C" w:rsidRPr="00167654">
        <w:rPr>
          <w:rFonts w:ascii="Arial" w:hAnsi="Arial" w:cs="Arial"/>
          <w:sz w:val="22"/>
        </w:rPr>
        <w:t>s</w:t>
      </w:r>
      <w:r w:rsidR="001E6964" w:rsidRPr="00167654">
        <w:rPr>
          <w:rFonts w:ascii="Arial" w:hAnsi="Arial" w:cs="Arial"/>
          <w:sz w:val="22"/>
        </w:rPr>
        <w:t xml:space="preserve"> </w:t>
      </w:r>
      <w:r w:rsidR="000351A3" w:rsidRPr="00167654">
        <w:rPr>
          <w:rFonts w:ascii="Arial" w:hAnsi="Arial" w:cs="Arial"/>
          <w:sz w:val="22"/>
        </w:rPr>
        <w:t xml:space="preserve">are </w:t>
      </w:r>
      <w:r w:rsidR="00EF284C" w:rsidRPr="00167654">
        <w:rPr>
          <w:rFonts w:ascii="Arial" w:hAnsi="Arial" w:cs="Arial"/>
          <w:sz w:val="22"/>
        </w:rPr>
        <w:t>identif</w:t>
      </w:r>
      <w:r w:rsidR="001A4C7D">
        <w:rPr>
          <w:rFonts w:ascii="Arial" w:hAnsi="Arial" w:cs="Arial"/>
          <w:sz w:val="22"/>
        </w:rPr>
        <w:t>ied by requiring FDR &gt; 0.05 (FDR</w:t>
      </w:r>
      <w:r w:rsidR="00EF284C" w:rsidRPr="00167654">
        <w:rPr>
          <w:rFonts w:ascii="Arial" w:hAnsi="Arial" w:cs="Arial"/>
          <w:sz w:val="22"/>
        </w:rPr>
        <w:t xml:space="preserve"> correction with Benjamini/Hochberg)</w:t>
      </w:r>
    </w:p>
    <w:p w14:paraId="7B5BC663" w14:textId="77777777" w:rsidR="00016C7B" w:rsidRDefault="00016C7B" w:rsidP="001C2F0B"/>
    <w:p w14:paraId="65FA7147" w14:textId="1ABB2851" w:rsidR="00C51988" w:rsidRDefault="00C51988" w:rsidP="00DE7352">
      <w:pPr>
        <w:adjustRightInd w:val="0"/>
        <w:snapToGrid w:val="0"/>
        <w:spacing w:afterLines="50" w:after="120" w:line="480" w:lineRule="auto"/>
        <w:outlineLvl w:val="0"/>
        <w:rPr>
          <w:rFonts w:ascii="Arial" w:hAnsi="Arial" w:cs="Arial"/>
          <w:b/>
          <w:sz w:val="22"/>
        </w:rPr>
      </w:pPr>
      <w:r w:rsidRPr="00BA0E98">
        <w:rPr>
          <w:rFonts w:ascii="Arial" w:hAnsi="Arial" w:cs="Arial"/>
          <w:b/>
          <w:sz w:val="22"/>
        </w:rPr>
        <w:t>Quantitative real-time PC</w:t>
      </w:r>
      <w:r w:rsidR="005D626C">
        <w:rPr>
          <w:rFonts w:ascii="Arial" w:hAnsi="Arial" w:cs="Arial"/>
          <w:b/>
          <w:sz w:val="22"/>
        </w:rPr>
        <w:t>R validation of the stability</w:t>
      </w:r>
      <w:r w:rsidR="008D1943">
        <w:rPr>
          <w:rFonts w:ascii="Arial" w:hAnsi="Arial" w:cs="Arial"/>
          <w:b/>
          <w:sz w:val="22"/>
        </w:rPr>
        <w:t xml:space="preserve"> change</w:t>
      </w:r>
      <w:r w:rsidR="005D626C">
        <w:rPr>
          <w:rFonts w:ascii="Arial" w:hAnsi="Arial" w:cs="Arial"/>
          <w:b/>
          <w:sz w:val="22"/>
        </w:rPr>
        <w:t xml:space="preserve"> for spliced transcripts</w:t>
      </w:r>
    </w:p>
    <w:p w14:paraId="53D8969F" w14:textId="3089D1FB" w:rsidR="00C51988" w:rsidRDefault="00311C51" w:rsidP="00C51988">
      <w:pPr>
        <w:adjustRightInd w:val="0"/>
        <w:snapToGrid w:val="0"/>
        <w:spacing w:afterLines="50" w:after="120" w:line="480" w:lineRule="auto"/>
        <w:rPr>
          <w:rFonts w:ascii="Arial" w:hAnsi="Arial" w:cs="Arial"/>
          <w:sz w:val="22"/>
        </w:rPr>
      </w:pPr>
      <w:r w:rsidRPr="00BA0E98">
        <w:rPr>
          <w:rFonts w:ascii="Arial" w:hAnsi="Arial" w:cs="Arial" w:hint="eastAsia"/>
          <w:sz w:val="22"/>
        </w:rPr>
        <w:t xml:space="preserve">We applied reverse transcription followed by </w:t>
      </w:r>
      <w:r w:rsidR="003E6DE9" w:rsidRPr="00BA0E98">
        <w:rPr>
          <w:rFonts w:ascii="Arial" w:hAnsi="Arial" w:cs="Arial"/>
          <w:sz w:val="22"/>
        </w:rPr>
        <w:t>quantitative</w:t>
      </w:r>
      <w:r w:rsidR="003E6DE9" w:rsidRPr="00BA0E98">
        <w:rPr>
          <w:rFonts w:ascii="Arial" w:hAnsi="Arial" w:cs="Arial" w:hint="eastAsia"/>
          <w:sz w:val="22"/>
        </w:rPr>
        <w:t xml:space="preserve"> </w:t>
      </w:r>
      <w:r w:rsidRPr="00BA0E98">
        <w:rPr>
          <w:rFonts w:ascii="Arial" w:hAnsi="Arial" w:cs="Arial" w:hint="eastAsia"/>
          <w:sz w:val="22"/>
        </w:rPr>
        <w:t>polymerase chain reaction (</w:t>
      </w:r>
      <w:r w:rsidR="003E6DE9">
        <w:rPr>
          <w:rFonts w:ascii="Arial" w:hAnsi="Arial" w:cs="Arial"/>
          <w:sz w:val="22"/>
        </w:rPr>
        <w:t>q</w:t>
      </w:r>
      <w:r w:rsidRPr="00BA0E98">
        <w:rPr>
          <w:rFonts w:ascii="Arial" w:hAnsi="Arial" w:cs="Arial" w:hint="eastAsia"/>
          <w:sz w:val="22"/>
        </w:rPr>
        <w:t xml:space="preserve">RT-PCR) to validate </w:t>
      </w:r>
      <w:r w:rsidR="008D1943" w:rsidRPr="00183331">
        <w:rPr>
          <w:rFonts w:ascii="Arial" w:hAnsi="Arial" w:cs="Arial"/>
          <w:sz w:val="22"/>
        </w:rPr>
        <w:t>the stability change for spliced transcripts</w:t>
      </w:r>
      <w:r w:rsidRPr="00BA0E98">
        <w:rPr>
          <w:rFonts w:ascii="Arial" w:hAnsi="Arial" w:cs="Arial" w:hint="eastAsia"/>
          <w:sz w:val="22"/>
        </w:rPr>
        <w:t xml:space="preserve"> upon T cell activation. Primer pair in the upstream exon and downstream exon</w:t>
      </w:r>
      <w:r w:rsidR="00835F5C">
        <w:rPr>
          <w:rFonts w:ascii="Arial" w:hAnsi="Arial" w:cs="Arial"/>
          <w:sz w:val="22"/>
        </w:rPr>
        <w:t xml:space="preserve"> </w:t>
      </w:r>
      <w:r w:rsidR="00835F5C" w:rsidRPr="00F013D6">
        <w:rPr>
          <w:rFonts w:ascii="Arial" w:hAnsi="Arial" w:cs="Arial"/>
          <w:color w:val="FF0000"/>
          <w:sz w:val="22"/>
        </w:rPr>
        <w:t>(</w:t>
      </w:r>
      <w:r w:rsidR="008048B3" w:rsidRPr="00F013D6">
        <w:rPr>
          <w:rFonts w:ascii="Arial" w:hAnsi="Arial" w:cs="Arial"/>
          <w:color w:val="FF0000"/>
          <w:sz w:val="22"/>
        </w:rPr>
        <w:t xml:space="preserve">intron </w:t>
      </w:r>
      <w:r w:rsidR="008048B3" w:rsidRPr="00F013D6">
        <w:rPr>
          <w:rFonts w:ascii="Arial" w:hAnsi="Arial" w:cs="Arial" w:hint="eastAsia"/>
          <w:color w:val="FF0000"/>
          <w:sz w:val="22"/>
        </w:rPr>
        <w:t>between</w:t>
      </w:r>
      <w:r w:rsidR="008048B3" w:rsidRPr="00F013D6">
        <w:rPr>
          <w:rFonts w:ascii="Arial" w:hAnsi="Arial" w:cs="Arial"/>
          <w:color w:val="FF0000"/>
          <w:sz w:val="22"/>
        </w:rPr>
        <w:t xml:space="preserve"> </w:t>
      </w:r>
      <w:r w:rsidR="008048B3" w:rsidRPr="00F013D6">
        <w:rPr>
          <w:rFonts w:ascii="Arial" w:hAnsi="Arial" w:cs="Arial" w:hint="eastAsia"/>
          <w:color w:val="FF0000"/>
          <w:sz w:val="22"/>
        </w:rPr>
        <w:t>the</w:t>
      </w:r>
      <w:r w:rsidR="008048B3" w:rsidRPr="00F013D6">
        <w:rPr>
          <w:rFonts w:ascii="Arial" w:hAnsi="Arial" w:cs="Arial"/>
          <w:color w:val="FF0000"/>
          <w:sz w:val="22"/>
        </w:rPr>
        <w:t xml:space="preserve"> </w:t>
      </w:r>
      <w:r w:rsidR="008048B3" w:rsidRPr="00F013D6">
        <w:rPr>
          <w:rFonts w:ascii="Arial" w:hAnsi="Arial" w:cs="Arial" w:hint="eastAsia"/>
          <w:color w:val="FF0000"/>
          <w:sz w:val="22"/>
        </w:rPr>
        <w:t>two</w:t>
      </w:r>
      <w:r w:rsidR="008048B3" w:rsidRPr="00F013D6">
        <w:rPr>
          <w:rFonts w:ascii="Arial" w:hAnsi="Arial" w:cs="Arial"/>
          <w:color w:val="FF0000"/>
          <w:sz w:val="22"/>
        </w:rPr>
        <w:t xml:space="preserve"> </w:t>
      </w:r>
      <w:r w:rsidR="008048B3" w:rsidRPr="00F013D6">
        <w:rPr>
          <w:rFonts w:ascii="Arial" w:hAnsi="Arial" w:cs="Arial" w:hint="eastAsia"/>
          <w:color w:val="FF0000"/>
          <w:sz w:val="22"/>
        </w:rPr>
        <w:t>exon</w:t>
      </w:r>
      <w:r w:rsidR="00304CD7" w:rsidRPr="00F013D6">
        <w:rPr>
          <w:rFonts w:ascii="Arial" w:hAnsi="Arial" w:cs="Arial"/>
          <w:color w:val="FF0000"/>
          <w:sz w:val="22"/>
        </w:rPr>
        <w:t>s</w:t>
      </w:r>
      <w:r w:rsidR="00835F5C" w:rsidRPr="00F013D6">
        <w:rPr>
          <w:rFonts w:ascii="Arial" w:hAnsi="Arial" w:cs="Arial"/>
          <w:color w:val="FF0000"/>
          <w:sz w:val="22"/>
        </w:rPr>
        <w:t>&gt;1000bp)</w:t>
      </w:r>
      <w:r w:rsidR="00F013D6">
        <w:rPr>
          <w:rFonts w:ascii="Arial" w:hAnsi="Arial" w:cs="Arial" w:hint="eastAsia"/>
          <w:sz w:val="22"/>
        </w:rPr>
        <w:t xml:space="preserve"> was used to detect the </w:t>
      </w:r>
      <w:r w:rsidR="00C7311E">
        <w:rPr>
          <w:rFonts w:ascii="Arial" w:hAnsi="Arial" w:cs="Arial"/>
          <w:sz w:val="22"/>
        </w:rPr>
        <w:t>level</w:t>
      </w:r>
      <w:r w:rsidR="00F013D6">
        <w:rPr>
          <w:rFonts w:ascii="Arial" w:hAnsi="Arial" w:cs="Arial"/>
          <w:sz w:val="22"/>
        </w:rPr>
        <w:t xml:space="preserve"> of spliced transcripts</w:t>
      </w:r>
      <w:r w:rsidRPr="00BA0E98">
        <w:rPr>
          <w:rFonts w:ascii="Arial" w:hAnsi="Arial" w:cs="Arial" w:hint="eastAsia"/>
          <w:sz w:val="22"/>
        </w:rPr>
        <w:t xml:space="preserve">. Primer pair in the upstream exon and downstream intron </w:t>
      </w:r>
      <w:r w:rsidRPr="00BA0E98">
        <w:rPr>
          <w:rFonts w:ascii="Arial" w:hAnsi="Arial" w:cs="Arial" w:hint="eastAsia"/>
          <w:sz w:val="22"/>
        </w:rPr>
        <w:lastRenderedPageBreak/>
        <w:t xml:space="preserve">was used to </w:t>
      </w:r>
      <w:r w:rsidRPr="00BA0E98">
        <w:rPr>
          <w:rFonts w:ascii="Arial" w:hAnsi="Arial" w:cs="Arial"/>
          <w:sz w:val="22"/>
        </w:rPr>
        <w:t>reflect</w:t>
      </w:r>
      <w:r w:rsidRPr="00BA0E98">
        <w:rPr>
          <w:rFonts w:ascii="Arial" w:hAnsi="Arial" w:cs="Arial" w:hint="eastAsia"/>
          <w:sz w:val="22"/>
        </w:rPr>
        <w:t xml:space="preserve"> the intron retention signal. P</w:t>
      </w:r>
      <w:r w:rsidRPr="00BA0E98">
        <w:rPr>
          <w:rFonts w:ascii="Arial" w:hAnsi="Arial" w:cs="Arial"/>
          <w:sz w:val="22"/>
        </w:rPr>
        <w:t>rimers</w:t>
      </w:r>
      <w:r w:rsidRPr="00BA0E98">
        <w:rPr>
          <w:rFonts w:ascii="Arial" w:hAnsi="Arial" w:cs="Arial" w:hint="eastAsia"/>
          <w:sz w:val="22"/>
        </w:rPr>
        <w:t xml:space="preserve"> were designed by Primer3</w:t>
      </w:r>
      <w:r w:rsidRPr="00BA0E98">
        <w:rPr>
          <w:rFonts w:ascii="Arial" w:hAnsi="Arial" w:cs="Arial"/>
          <w:sz w:val="22"/>
        </w:rPr>
        <w:t xml:space="preserve"> (version 0.4.0)</w:t>
      </w:r>
      <w:r w:rsidRPr="00BA0E98">
        <w:rPr>
          <w:rFonts w:ascii="Arial" w:hAnsi="Arial" w:cs="Arial" w:hint="eastAsia"/>
          <w:sz w:val="22"/>
        </w:rPr>
        <w:t xml:space="preserve"> and synthesized by IDT. </w:t>
      </w:r>
      <w:r w:rsidRPr="00BA0E98">
        <w:rPr>
          <w:rFonts w:ascii="Arial" w:hAnsi="Arial" w:cs="Arial"/>
          <w:sz w:val="22"/>
        </w:rPr>
        <w:t xml:space="preserve">Reverse transcription of </w:t>
      </w:r>
      <w:r w:rsidRPr="00BA0E98">
        <w:rPr>
          <w:rFonts w:ascii="Arial" w:hAnsi="Arial" w:cs="Arial" w:hint="eastAsia"/>
          <w:sz w:val="22"/>
        </w:rPr>
        <w:t xml:space="preserve">1 </w:t>
      </w:r>
      <w:r w:rsidRPr="00BA0E98">
        <w:rPr>
          <w:rFonts w:ascii="Arial" w:hAnsi="Arial" w:cs="Arial"/>
          <w:sz w:val="22"/>
        </w:rPr>
        <w:t>μ</w:t>
      </w:r>
      <w:r w:rsidRPr="00BA0E98">
        <w:rPr>
          <w:rFonts w:ascii="Arial" w:hAnsi="Arial" w:cs="Arial" w:hint="eastAsia"/>
          <w:sz w:val="22"/>
        </w:rPr>
        <w:t xml:space="preserve">g DNA-free total </w:t>
      </w:r>
      <w:r w:rsidRPr="00BA0E98">
        <w:rPr>
          <w:rFonts w:ascii="Arial" w:hAnsi="Arial" w:cs="Arial"/>
          <w:sz w:val="22"/>
        </w:rPr>
        <w:t xml:space="preserve">RNA was performed with SuperScript II reverse transcriptase (Invitrogen) in a </w:t>
      </w:r>
      <w:r w:rsidRPr="00BA0E98">
        <w:rPr>
          <w:rFonts w:ascii="Arial" w:hAnsi="Arial" w:cs="Arial" w:hint="eastAsia"/>
          <w:sz w:val="22"/>
        </w:rPr>
        <w:t>2</w:t>
      </w:r>
      <w:r w:rsidRPr="00BA0E98">
        <w:rPr>
          <w:rFonts w:ascii="Arial" w:hAnsi="Arial" w:cs="Arial"/>
          <w:sz w:val="22"/>
        </w:rPr>
        <w:t xml:space="preserve">0 μl reaction, containing </w:t>
      </w:r>
      <w:r w:rsidRPr="00BA0E98">
        <w:rPr>
          <w:rFonts w:ascii="Arial" w:hAnsi="Arial" w:cs="Arial" w:hint="eastAsia"/>
          <w:sz w:val="22"/>
        </w:rPr>
        <w:t xml:space="preserve">1 x first strand </w:t>
      </w:r>
      <w:r w:rsidRPr="00BA0E98">
        <w:rPr>
          <w:rFonts w:ascii="Arial" w:hAnsi="Arial" w:cs="Arial"/>
          <w:sz w:val="22"/>
        </w:rPr>
        <w:t>synthesis</w:t>
      </w:r>
      <w:r w:rsidRPr="00BA0E98">
        <w:rPr>
          <w:rFonts w:ascii="Arial" w:hAnsi="Arial" w:cs="Arial" w:hint="eastAsia"/>
          <w:sz w:val="22"/>
        </w:rPr>
        <w:t xml:space="preserve"> buffer (Invitgrogen), 5 </w:t>
      </w:r>
      <w:r w:rsidRPr="00BA0E98">
        <w:rPr>
          <w:rFonts w:ascii="Arial" w:hAnsi="Arial" w:cs="Arial"/>
          <w:sz w:val="22"/>
        </w:rPr>
        <w:t>μ</w:t>
      </w:r>
      <w:r w:rsidRPr="00BA0E98">
        <w:rPr>
          <w:rFonts w:ascii="Arial" w:hAnsi="Arial" w:cs="Arial" w:hint="eastAsia"/>
          <w:sz w:val="22"/>
        </w:rPr>
        <w:t xml:space="preserve">M dNTP (Bioline), 0.5 </w:t>
      </w:r>
      <w:r w:rsidRPr="00BA0E98">
        <w:rPr>
          <w:rFonts w:ascii="Arial" w:hAnsi="Arial" w:cs="Arial"/>
          <w:sz w:val="22"/>
        </w:rPr>
        <w:t>μ</w:t>
      </w:r>
      <w:r w:rsidRPr="00BA0E98">
        <w:rPr>
          <w:rFonts w:ascii="Arial" w:hAnsi="Arial" w:cs="Arial" w:hint="eastAsia"/>
          <w:sz w:val="22"/>
        </w:rPr>
        <w:t xml:space="preserve">M </w:t>
      </w:r>
      <w:r w:rsidRPr="00BA0E98">
        <w:rPr>
          <w:rFonts w:ascii="Arial" w:hAnsi="Arial" w:cs="Arial"/>
          <w:sz w:val="22"/>
        </w:rPr>
        <w:t>oligo(dT) primer (</w:t>
      </w:r>
      <w:r>
        <w:rPr>
          <w:rFonts w:ascii="Arial" w:hAnsi="Arial" w:cs="Arial"/>
          <w:sz w:val="22"/>
        </w:rPr>
        <w:t>5</w:t>
      </w:r>
      <w:r>
        <w:rPr>
          <w:rFonts w:ascii="SimSun" w:hAnsi="SimSun" w:cs="Arial" w:hint="eastAsia"/>
          <w:sz w:val="22"/>
        </w:rPr>
        <w:t>´</w:t>
      </w:r>
      <w:r w:rsidRPr="00BA0E98">
        <w:rPr>
          <w:rFonts w:ascii="Arial" w:hAnsi="Arial" w:cs="Arial"/>
          <w:sz w:val="22"/>
        </w:rPr>
        <w:t>-TTTTTTTTTTTTTTTT</w:t>
      </w:r>
      <w:r w:rsidRPr="00BA0E98">
        <w:rPr>
          <w:rFonts w:ascii="Arial" w:hAnsi="Arial" w:cs="Arial" w:hint="eastAsia"/>
          <w:sz w:val="22"/>
        </w:rPr>
        <w:t>T</w:t>
      </w:r>
      <w:r w:rsidRPr="00BA0E98">
        <w:rPr>
          <w:rFonts w:ascii="Arial" w:hAnsi="Arial" w:cs="Arial"/>
          <w:sz w:val="22"/>
        </w:rPr>
        <w:t>TTTVN-3</w:t>
      </w:r>
      <w:r>
        <w:rPr>
          <w:rFonts w:ascii="SimSun" w:hAnsi="SimSun" w:cs="Arial" w:hint="eastAsia"/>
          <w:sz w:val="22"/>
        </w:rPr>
        <w:t>´</w:t>
      </w:r>
      <w:r>
        <w:rPr>
          <w:rFonts w:ascii="Arial" w:hAnsi="Arial" w:cs="Arial"/>
          <w:sz w:val="22"/>
        </w:rPr>
        <w:t>; V=A/C/G and N=A/C/G/T)</w:t>
      </w:r>
      <w:r w:rsidRPr="00BA0E98">
        <w:rPr>
          <w:rFonts w:ascii="Arial" w:hAnsi="Arial" w:cs="Arial"/>
          <w:sz w:val="22"/>
        </w:rPr>
        <w:t xml:space="preserve">, </w:t>
      </w:r>
      <w:r w:rsidRPr="00BA0E98">
        <w:rPr>
          <w:rFonts w:ascii="Arial" w:hAnsi="Arial" w:cs="Arial" w:hint="eastAsia"/>
          <w:sz w:val="22"/>
        </w:rPr>
        <w:t>10 mM DTT, 40</w:t>
      </w:r>
      <w:r w:rsidRPr="00BA0E98">
        <w:rPr>
          <w:rFonts w:ascii="Arial" w:hAnsi="Arial" w:cs="Arial"/>
          <w:sz w:val="22"/>
        </w:rPr>
        <w:t xml:space="preserve"> units of RNasin (Promega) and</w:t>
      </w:r>
      <w:r w:rsidRPr="00BA0E98">
        <w:rPr>
          <w:rFonts w:ascii="Arial" w:hAnsi="Arial" w:cs="Arial" w:hint="eastAsia"/>
          <w:sz w:val="22"/>
        </w:rPr>
        <w:t xml:space="preserve"> 200 units of SuperScript II Reverse Transcriptase (Invitrogen)</w:t>
      </w:r>
      <w:r w:rsidRPr="00BA0E98">
        <w:rPr>
          <w:rFonts w:ascii="Arial" w:hAnsi="Arial" w:cs="Arial"/>
          <w:sz w:val="22"/>
        </w:rPr>
        <w:t>. RT reaction was incubated at 42°C for 2 min before adding reverse transcriptase. We then incubated the reaction at 42°C for 60 min and 75°C for 15 min.</w:t>
      </w:r>
      <w:r>
        <w:rPr>
          <w:rFonts w:ascii="Arial" w:hAnsi="Arial" w:cs="Arial"/>
          <w:sz w:val="22"/>
        </w:rPr>
        <w:t xml:space="preserve">. </w:t>
      </w:r>
      <w:r w:rsidR="00C51988" w:rsidRPr="00BA0E98">
        <w:rPr>
          <w:rFonts w:ascii="Arial" w:hAnsi="Arial" w:cs="Arial"/>
          <w:sz w:val="22"/>
        </w:rPr>
        <w:t>Reverse transcription reaction for regular RT-PCR was also used for quantitative PCR (qPCR). The 20 μl qPCR reaction contains 0.5 μl RT reaction (cDNA template), 0.2 μM of the Forward primer and the Reverse primer and 10 μl 2 x SYBR Green Power Mix (ABI). The qPCR reaction was prepared in triplicates. Thermal cycling was carried out as follows: 95°C for 10 min; 40 cycles of 95°C for 15s, 52~58°C for 30s and 72°C for 30s. Annealing temperature was adjusted based on the gene-specific primers used. Melting curve module was included in the StepOnePlus Real-Time PCR system (</w:t>
      </w:r>
      <w:r w:rsidR="00C51988">
        <w:rPr>
          <w:rFonts w:ascii="Arial" w:hAnsi="Arial" w:cs="Arial"/>
          <w:sz w:val="22"/>
        </w:rPr>
        <w:t>Applied Biosystems</w:t>
      </w:r>
      <w:r w:rsidR="00C51988" w:rsidRPr="00BA0E98">
        <w:rPr>
          <w:rFonts w:ascii="Arial" w:hAnsi="Arial" w:cs="Arial"/>
          <w:sz w:val="22"/>
        </w:rPr>
        <w:t xml:space="preserve">). </w:t>
      </w:r>
      <w:r w:rsidR="00217576" w:rsidRPr="00217576">
        <w:rPr>
          <w:rFonts w:ascii="Arial" w:hAnsi="Arial" w:cs="Arial"/>
          <w:color w:val="FF0000"/>
          <w:sz w:val="22"/>
        </w:rPr>
        <w:t>Primers for all the validated genes are listed in Table SX</w:t>
      </w:r>
    </w:p>
    <w:p w14:paraId="4A23320D" w14:textId="77777777" w:rsidR="003B3E07" w:rsidRDefault="003B3E07" w:rsidP="00C51988">
      <w:pPr>
        <w:adjustRightInd w:val="0"/>
        <w:snapToGrid w:val="0"/>
        <w:spacing w:afterLines="50" w:after="120" w:line="480" w:lineRule="auto"/>
        <w:rPr>
          <w:rFonts w:ascii="Arial" w:hAnsi="Arial" w:cs="Arial"/>
          <w:sz w:val="22"/>
        </w:rPr>
      </w:pPr>
    </w:p>
    <w:p w14:paraId="371725D5" w14:textId="22696EF4" w:rsidR="00C51988" w:rsidRDefault="00293189" w:rsidP="00DE7352">
      <w:pPr>
        <w:adjustRightInd w:val="0"/>
        <w:snapToGrid w:val="0"/>
        <w:spacing w:afterLines="50" w:after="120" w:line="480" w:lineRule="auto"/>
        <w:outlineLvl w:val="0"/>
        <w:rPr>
          <w:rFonts w:ascii="Arial" w:hAnsi="Arial" w:cs="Arial"/>
          <w:b/>
          <w:sz w:val="22"/>
        </w:rPr>
      </w:pPr>
      <w:r w:rsidRPr="00293189">
        <w:rPr>
          <w:rFonts w:ascii="Arial" w:hAnsi="Arial" w:cs="Arial"/>
          <w:b/>
          <w:sz w:val="22"/>
        </w:rPr>
        <w:t>Chromatin Immunoprecipitation</w:t>
      </w:r>
      <w:r w:rsidR="00C51988" w:rsidRPr="00BA0E98">
        <w:rPr>
          <w:rFonts w:ascii="Arial" w:hAnsi="Arial" w:cs="Arial"/>
          <w:b/>
          <w:sz w:val="22"/>
        </w:rPr>
        <w:t>-</w:t>
      </w:r>
      <w:r w:rsidR="001D062D">
        <w:rPr>
          <w:rFonts w:ascii="Arial" w:hAnsi="Arial" w:cs="Arial"/>
          <w:b/>
          <w:sz w:val="22"/>
        </w:rPr>
        <w:t>q</w:t>
      </w:r>
      <w:r w:rsidR="00C51988" w:rsidRPr="00BA0E98">
        <w:rPr>
          <w:rFonts w:ascii="Arial" w:hAnsi="Arial" w:cs="Arial"/>
          <w:b/>
          <w:sz w:val="22"/>
        </w:rPr>
        <w:t>PCR validation of candidate genes</w:t>
      </w:r>
    </w:p>
    <w:p w14:paraId="0E132E94" w14:textId="66C828E9" w:rsidR="00C51988" w:rsidRPr="00217576" w:rsidRDefault="00C51988" w:rsidP="00C51988">
      <w:pPr>
        <w:adjustRightInd w:val="0"/>
        <w:snapToGrid w:val="0"/>
        <w:spacing w:afterLines="50" w:after="120" w:line="480" w:lineRule="auto"/>
        <w:rPr>
          <w:rFonts w:ascii="Arial" w:hAnsi="Arial" w:cs="Arial"/>
          <w:color w:val="FF0000"/>
          <w:sz w:val="22"/>
        </w:rPr>
      </w:pPr>
      <w:r w:rsidRPr="00BA0E98">
        <w:rPr>
          <w:rFonts w:ascii="Arial" w:hAnsi="Arial" w:cs="Arial"/>
          <w:sz w:val="22"/>
        </w:rPr>
        <w:t xml:space="preserve">Chromatin Immunoprecipitation (ChIP) coupled </w:t>
      </w:r>
      <w:r w:rsidR="00F72D34">
        <w:rPr>
          <w:rFonts w:ascii="Arial" w:hAnsi="Arial" w:cs="Arial"/>
          <w:sz w:val="22"/>
        </w:rPr>
        <w:t xml:space="preserve">with </w:t>
      </w:r>
      <w:r w:rsidR="001D062D">
        <w:rPr>
          <w:rFonts w:ascii="Arial" w:hAnsi="Arial" w:cs="Arial"/>
          <w:sz w:val="22"/>
        </w:rPr>
        <w:t>q</w:t>
      </w:r>
      <w:r w:rsidR="00F72D34">
        <w:rPr>
          <w:rFonts w:ascii="Arial" w:hAnsi="Arial" w:cs="Arial"/>
          <w:sz w:val="22"/>
        </w:rPr>
        <w:t>PCR</w:t>
      </w:r>
      <w:r w:rsidRPr="00BA0E98">
        <w:rPr>
          <w:rFonts w:ascii="Arial" w:hAnsi="Arial" w:cs="Arial"/>
          <w:sz w:val="22"/>
        </w:rPr>
        <w:t xml:space="preserve"> assays were performed as described previously</w:t>
      </w:r>
      <w:r>
        <w:rPr>
          <w:rFonts w:ascii="Arial" w:hAnsi="Arial" w:cs="Arial"/>
          <w:sz w:val="22"/>
        </w:rPr>
        <w:fldChar w:fldCharType="begin"/>
      </w:r>
      <w:r>
        <w:rPr>
          <w:rFonts w:ascii="Arial" w:hAnsi="Arial" w:cs="Arial"/>
          <w:sz w:val="22"/>
        </w:rPr>
        <w:instrText xml:space="preserve"> ADDIN EN.CITE &lt;EndNote&gt;&lt;Cite&gt;&lt;Author&gt;Maunakea&lt;/Author&gt;&lt;Year&gt;2013&lt;/Year&gt;&lt;RecNum&gt;82&lt;/RecNum&gt;&lt;DisplayText&gt;(Maunakea et al., 2013)&lt;/DisplayText&gt;&lt;record&gt;&lt;rec-number&gt;82&lt;/rec-number&gt;&lt;foreign-keys&gt;&lt;key app="EN" db-id="rfdzx2dxzztwt1ers27pexpe5z55w9tddr99"&gt;82&lt;/key&gt;&lt;/foreign-keys&gt;&lt;ref-type name="Journal Article"&gt;17&lt;/ref-type&gt;&lt;contributors&gt;&lt;authors&gt;&lt;author&gt;Maunakea, A. K.&lt;/author&gt;&lt;author&gt;Chepelev, I.&lt;/author&gt;&lt;author&gt;Cui, K. R.&lt;/author&gt;&lt;author&gt;Zhao, K. J.&lt;/author&gt;&lt;/authors&gt;&lt;/contributors&gt;&lt;auth-address&gt;Zhao, KJ&amp;#xD;NHLBI, Syst Biol Ctr, NIH, Bldg 10, Bethesda, MD 20892 USA&amp;#xD;NHLBI, Syst Biol Ctr, NIH, Bldg 10, Bethesda, MD 20892 USA&amp;#xD;NHLBI, Syst Biol Ctr, NIH, Bethesda, MD 20892 USA&lt;/auth-address&gt;&lt;titles&gt;&lt;title&gt;Intragenic DNA methylation modulates alternative splicing by recruiting MeCP2 to promote exon recognition&lt;/title&gt;&lt;secondary-title&gt;Cell Research&lt;/secondary-title&gt;&lt;alt-title&gt;Cell Res&lt;/alt-title&gt;&lt;/titles&gt;&lt;pages&gt;1256-1269&lt;/pages&gt;&lt;volume&gt;23&lt;/volume&gt;&lt;number&gt;11&lt;/number&gt;&lt;keywords&gt;&lt;keyword&gt;mecp2&lt;/keyword&gt;&lt;keyword&gt;splicing&lt;/keyword&gt;&lt;keyword&gt;chromatin&lt;/keyword&gt;&lt;keyword&gt;intragenic DNA methylation&lt;/keyword&gt;&lt;keyword&gt;epigenomics&lt;/keyword&gt;&lt;keyword&gt;histone acetylation&lt;/keyword&gt;&lt;keyword&gt;systemic-lupus-erythematosus&lt;/keyword&gt;&lt;keyword&gt;rett-syndrome&lt;/keyword&gt;&lt;keyword&gt;protein mecp2&lt;/keyword&gt;&lt;keyword&gt;cancer-cells&lt;/keyword&gt;&lt;keyword&gt;human genome&lt;/keyword&gt;&lt;keyword&gt;cpg islands&lt;/keyword&gt;&lt;keyword&gt;seq&lt;/keyword&gt;&lt;keyword&gt;hyperacetylation&lt;/keyword&gt;&lt;keyword&gt;demethylation&lt;/keyword&gt;&lt;keyword&gt;epigenetics&lt;/keyword&gt;&lt;/keywords&gt;&lt;dates&gt;&lt;year&gt;2013&lt;/year&gt;&lt;pub-dates&gt;&lt;date&gt;Nov&lt;/date&gt;&lt;/pub-dates&gt;&lt;/dates&gt;&lt;isbn&gt;1001-0602&lt;/isbn&gt;&lt;accession-num&gt;WOS:000326683600008&lt;/accession-num&gt;&lt;urls&gt;&lt;related-urls&gt;&lt;url&gt;&amp;lt;Go to ISI&amp;gt;://WOS:000326683600008&lt;/url&gt;&lt;/related-urls&gt;&lt;/urls&gt;&lt;electronic-resource-num&gt;Doi 10.1038/Cr.2013.110&lt;/electronic-resource-num&gt;&lt;language&gt;English&lt;/language&gt;&lt;/record&gt;&lt;/Cite&gt;&lt;/EndNote&gt;</w:instrText>
      </w:r>
      <w:r>
        <w:rPr>
          <w:rFonts w:ascii="Arial" w:hAnsi="Arial" w:cs="Arial"/>
          <w:sz w:val="22"/>
        </w:rPr>
        <w:fldChar w:fldCharType="separate"/>
      </w:r>
      <w:r>
        <w:rPr>
          <w:rFonts w:ascii="Arial" w:hAnsi="Arial" w:cs="Arial"/>
          <w:noProof/>
          <w:sz w:val="22"/>
        </w:rPr>
        <w:t>(</w:t>
      </w:r>
      <w:hyperlink w:anchor="_ENREF_35" w:tooltip="Maunakea, 2013 #82" w:history="1">
        <w:r>
          <w:rPr>
            <w:rFonts w:ascii="Arial" w:hAnsi="Arial" w:cs="Arial"/>
            <w:noProof/>
            <w:sz w:val="22"/>
          </w:rPr>
          <w:t>Maunakea et al., 2013</w:t>
        </w:r>
      </w:hyperlink>
      <w:r>
        <w:rPr>
          <w:rFonts w:ascii="Arial" w:hAnsi="Arial" w:cs="Arial"/>
          <w:noProof/>
          <w:sz w:val="22"/>
        </w:rPr>
        <w:t>)</w:t>
      </w:r>
      <w:r>
        <w:rPr>
          <w:rFonts w:ascii="Arial" w:hAnsi="Arial" w:cs="Arial"/>
          <w:sz w:val="22"/>
        </w:rPr>
        <w:fldChar w:fldCharType="end"/>
      </w:r>
      <w:r w:rsidRPr="00BA0E98">
        <w:rPr>
          <w:rFonts w:ascii="Arial" w:hAnsi="Arial" w:cs="Arial"/>
          <w:sz w:val="22"/>
        </w:rPr>
        <w:t>. Monoclonal anti-Pol II (ab76123, Abcam) antibody was used for immunoprecipitation. Primers fo</w:t>
      </w:r>
      <w:r w:rsidRPr="00C16501">
        <w:rPr>
          <w:rFonts w:ascii="Arial" w:hAnsi="Arial" w:cs="Arial"/>
          <w:i/>
          <w:sz w:val="22"/>
        </w:rPr>
        <w:t xml:space="preserve">r </w:t>
      </w:r>
      <w:r w:rsidR="001A7A75" w:rsidRPr="00C16501">
        <w:rPr>
          <w:rFonts w:ascii="Arial" w:hAnsi="Arial" w:cs="Arial"/>
          <w:i/>
          <w:sz w:val="22"/>
        </w:rPr>
        <w:t>NFKB</w:t>
      </w:r>
      <w:r w:rsidR="001A7A75" w:rsidRPr="00C16501">
        <w:rPr>
          <w:rFonts w:ascii="Arial" w:hAnsi="Arial" w:cs="Arial" w:hint="eastAsia"/>
          <w:i/>
          <w:sz w:val="22"/>
        </w:rPr>
        <w:t>1</w:t>
      </w:r>
      <w:r w:rsidR="00C16501" w:rsidRPr="00C16501">
        <w:rPr>
          <w:rFonts w:ascii="Arial" w:hAnsi="Arial" w:cs="Arial"/>
          <w:i/>
          <w:sz w:val="22"/>
        </w:rPr>
        <w:t xml:space="preserve">, </w:t>
      </w:r>
      <w:r w:rsidRPr="00345BCE">
        <w:rPr>
          <w:rFonts w:ascii="Arial" w:hAnsi="Arial" w:cs="Arial"/>
          <w:i/>
          <w:sz w:val="22"/>
        </w:rPr>
        <w:t>PSMD7</w:t>
      </w:r>
      <w:r w:rsidR="001A7A75">
        <w:rPr>
          <w:rFonts w:ascii="Arial" w:hAnsi="Arial" w:cs="Arial"/>
          <w:i/>
          <w:sz w:val="22"/>
        </w:rPr>
        <w:t>, IL2</w:t>
      </w:r>
      <w:r w:rsidRPr="00BA0E98">
        <w:rPr>
          <w:rFonts w:ascii="Arial" w:hAnsi="Arial" w:cs="Arial"/>
          <w:sz w:val="22"/>
        </w:rPr>
        <w:t xml:space="preserve"> and </w:t>
      </w:r>
      <w:r w:rsidRPr="00345BCE">
        <w:rPr>
          <w:rFonts w:ascii="Arial" w:hAnsi="Arial" w:cs="Arial"/>
          <w:i/>
          <w:sz w:val="22"/>
        </w:rPr>
        <w:t>STAT1</w:t>
      </w:r>
      <w:r w:rsidRPr="00BA0E98">
        <w:rPr>
          <w:rFonts w:ascii="Arial" w:hAnsi="Arial" w:cs="Arial"/>
          <w:sz w:val="22"/>
        </w:rPr>
        <w:t xml:space="preserve"> genes are listed in </w:t>
      </w:r>
      <w:r w:rsidRPr="00217576">
        <w:rPr>
          <w:rFonts w:ascii="Arial" w:hAnsi="Arial" w:cs="Arial"/>
          <w:color w:val="FF0000"/>
          <w:sz w:val="22"/>
        </w:rPr>
        <w:t>Table S</w:t>
      </w:r>
      <w:r w:rsidR="001A7A75" w:rsidRPr="00217576">
        <w:rPr>
          <w:rFonts w:ascii="Arial" w:hAnsi="Arial" w:cs="Arial"/>
          <w:color w:val="FF0000"/>
          <w:sz w:val="22"/>
        </w:rPr>
        <w:t>X</w:t>
      </w:r>
      <w:r w:rsidRPr="00217576">
        <w:rPr>
          <w:rFonts w:ascii="Arial" w:hAnsi="Arial" w:cs="Arial"/>
          <w:color w:val="FF0000"/>
          <w:sz w:val="22"/>
        </w:rPr>
        <w:t>.</w:t>
      </w:r>
    </w:p>
    <w:p w14:paraId="6E0C1F65" w14:textId="440A1C2B" w:rsidR="001D062D" w:rsidRDefault="001D062D" w:rsidP="00DE7352">
      <w:pPr>
        <w:autoSpaceDE w:val="0"/>
        <w:autoSpaceDN w:val="0"/>
        <w:adjustRightInd w:val="0"/>
        <w:spacing w:after="240" w:line="440" w:lineRule="atLeast"/>
        <w:outlineLvl w:val="0"/>
        <w:rPr>
          <w:rFonts w:ascii="Times" w:hAnsi="Times" w:cs="Times"/>
          <w:color w:val="000000"/>
        </w:rPr>
      </w:pPr>
      <w:r w:rsidRPr="001D062D">
        <w:rPr>
          <w:rFonts w:ascii="Arial" w:hAnsi="Arial" w:cs="Arial"/>
          <w:b/>
          <w:sz w:val="22"/>
        </w:rPr>
        <w:t>Cross-</w:t>
      </w:r>
      <w:r>
        <w:rPr>
          <w:rFonts w:ascii="Arial" w:hAnsi="Arial" w:cs="Arial"/>
          <w:b/>
          <w:sz w:val="22"/>
        </w:rPr>
        <w:t>Linking Immunoprecipitation-</w:t>
      </w:r>
      <w:r w:rsidRPr="001D062D">
        <w:rPr>
          <w:rFonts w:ascii="Arial" w:hAnsi="Arial" w:cs="Arial"/>
          <w:b/>
          <w:sz w:val="22"/>
        </w:rPr>
        <w:t xml:space="preserve">qPCR </w:t>
      </w:r>
      <w:r w:rsidR="002068F1">
        <w:rPr>
          <w:rFonts w:ascii="Arial" w:hAnsi="Arial" w:cs="Arial"/>
          <w:b/>
          <w:sz w:val="22"/>
        </w:rPr>
        <w:t>validation of RNA binding protein</w:t>
      </w:r>
    </w:p>
    <w:p w14:paraId="5B3647C4" w14:textId="179F2370" w:rsidR="00B34E5F" w:rsidRPr="000E14F8" w:rsidRDefault="002068F1" w:rsidP="00B34E5F">
      <w:pPr>
        <w:adjustRightInd w:val="0"/>
        <w:snapToGrid w:val="0"/>
        <w:spacing w:afterLines="50" w:after="120" w:line="480" w:lineRule="auto"/>
        <w:rPr>
          <w:rFonts w:ascii="Arial" w:hAnsi="Arial" w:cs="Arial"/>
          <w:color w:val="000000" w:themeColor="text1"/>
          <w:sz w:val="22"/>
        </w:rPr>
      </w:pPr>
      <w:r w:rsidRPr="002068F1">
        <w:rPr>
          <w:rFonts w:ascii="Arial" w:hAnsi="Arial" w:cs="Arial"/>
          <w:sz w:val="22"/>
        </w:rPr>
        <w:t xml:space="preserve">Cross-Linking Immunoprecipitation-qPCR (CLIP-qPCR) </w:t>
      </w:r>
      <w:r w:rsidRPr="00BA0E98">
        <w:rPr>
          <w:rFonts w:ascii="Arial" w:hAnsi="Arial" w:cs="Arial"/>
          <w:sz w:val="22"/>
        </w:rPr>
        <w:t>assays were performed as described previously</w:t>
      </w:r>
      <w:r>
        <w:rPr>
          <w:rFonts w:ascii="Arial" w:hAnsi="Arial" w:cs="Arial"/>
          <w:sz w:val="22"/>
        </w:rPr>
        <w:t xml:space="preserve"> (</w:t>
      </w:r>
      <w:r w:rsidRPr="002068F1">
        <w:rPr>
          <w:rFonts w:ascii="Arial" w:hAnsi="Arial" w:cs="Arial"/>
          <w:sz w:val="22"/>
        </w:rPr>
        <w:t>Methods Mol Biol. 2016 ; 1402: 11–17</w:t>
      </w:r>
      <w:r>
        <w:rPr>
          <w:rFonts w:ascii="Arial" w:hAnsi="Arial" w:cs="Arial"/>
          <w:sz w:val="22"/>
        </w:rPr>
        <w:t>)</w:t>
      </w:r>
      <w:r w:rsidR="0064692B">
        <w:rPr>
          <w:rFonts w:ascii="Arial" w:hAnsi="Arial" w:cs="Arial"/>
          <w:sz w:val="22"/>
        </w:rPr>
        <w:t>.</w:t>
      </w:r>
      <w:r w:rsidR="0064692B" w:rsidRPr="000E14F8">
        <w:rPr>
          <w:rFonts w:ascii="Arial" w:hAnsi="Arial" w:cs="Arial"/>
          <w:color w:val="000000" w:themeColor="text1"/>
          <w:sz w:val="22"/>
        </w:rPr>
        <w:t xml:space="preserve"> </w:t>
      </w:r>
      <w:r w:rsidR="008F6680" w:rsidRPr="000E14F8">
        <w:rPr>
          <w:rFonts w:ascii="Arial" w:hAnsi="Arial" w:cs="Arial"/>
          <w:color w:val="000000" w:themeColor="text1"/>
          <w:sz w:val="22"/>
        </w:rPr>
        <w:t>Poly</w:t>
      </w:r>
      <w:r w:rsidR="00565EA6" w:rsidRPr="000E14F8">
        <w:rPr>
          <w:rFonts w:ascii="Arial" w:hAnsi="Arial" w:cs="Arial"/>
          <w:color w:val="000000" w:themeColor="text1"/>
          <w:sz w:val="22"/>
        </w:rPr>
        <w:t>clonal anti-</w:t>
      </w:r>
      <w:r w:rsidR="00C16501" w:rsidRPr="000E14F8">
        <w:rPr>
          <w:rFonts w:ascii="Arial" w:hAnsi="Arial" w:cs="Arial"/>
          <w:color w:val="000000" w:themeColor="text1"/>
          <w:sz w:val="22"/>
        </w:rPr>
        <w:t xml:space="preserve">human </w:t>
      </w:r>
      <w:r w:rsidR="00565EA6" w:rsidRPr="000E14F8">
        <w:rPr>
          <w:rFonts w:ascii="Arial" w:hAnsi="Arial" w:cs="Arial"/>
          <w:color w:val="000000" w:themeColor="text1"/>
          <w:sz w:val="22"/>
        </w:rPr>
        <w:t>LARP4</w:t>
      </w:r>
      <w:r w:rsidR="00B34E5F" w:rsidRPr="000E14F8">
        <w:rPr>
          <w:rFonts w:ascii="Arial" w:hAnsi="Arial" w:cs="Arial"/>
          <w:color w:val="000000" w:themeColor="text1"/>
          <w:sz w:val="22"/>
        </w:rPr>
        <w:t xml:space="preserve"> (</w:t>
      </w:r>
      <w:r w:rsidR="00C16501" w:rsidRPr="000E14F8">
        <w:rPr>
          <w:rFonts w:ascii="Arial" w:hAnsi="Arial" w:cs="Arial"/>
          <w:color w:val="000000" w:themeColor="text1"/>
          <w:sz w:val="22"/>
        </w:rPr>
        <w:t>A303-900A</w:t>
      </w:r>
      <w:r w:rsidR="00B34E5F" w:rsidRPr="000E14F8">
        <w:rPr>
          <w:rFonts w:ascii="Arial" w:hAnsi="Arial" w:cs="Arial"/>
          <w:color w:val="000000" w:themeColor="text1"/>
          <w:sz w:val="22"/>
        </w:rPr>
        <w:t xml:space="preserve">, </w:t>
      </w:r>
      <w:r w:rsidR="00C16501" w:rsidRPr="000E14F8">
        <w:rPr>
          <w:rFonts w:ascii="Arial" w:hAnsi="Arial" w:cs="Arial"/>
          <w:color w:val="000000" w:themeColor="text1"/>
          <w:sz w:val="22"/>
        </w:rPr>
        <w:lastRenderedPageBreak/>
        <w:t>Bethyl</w:t>
      </w:r>
      <w:r w:rsidR="00B34E5F" w:rsidRPr="000E14F8">
        <w:rPr>
          <w:rFonts w:ascii="Arial" w:hAnsi="Arial" w:cs="Arial"/>
          <w:color w:val="000000" w:themeColor="text1"/>
          <w:sz w:val="22"/>
        </w:rPr>
        <w:t>) antibody was used for immunoprecipitation. Primers for</w:t>
      </w:r>
      <w:r w:rsidR="00B34E5F" w:rsidRPr="000E14F8">
        <w:rPr>
          <w:rFonts w:ascii="Arial" w:hAnsi="Arial" w:cs="Arial"/>
          <w:i/>
          <w:color w:val="000000" w:themeColor="text1"/>
          <w:sz w:val="22"/>
        </w:rPr>
        <w:t xml:space="preserve"> NFKB</w:t>
      </w:r>
      <w:r w:rsidR="00B34E5F" w:rsidRPr="000E14F8">
        <w:rPr>
          <w:rFonts w:ascii="Arial" w:hAnsi="Arial" w:cs="Arial" w:hint="eastAsia"/>
          <w:i/>
          <w:color w:val="000000" w:themeColor="text1"/>
          <w:sz w:val="22"/>
        </w:rPr>
        <w:t>1</w:t>
      </w:r>
      <w:r w:rsidR="00C16501" w:rsidRPr="000E14F8">
        <w:rPr>
          <w:rFonts w:ascii="Arial" w:hAnsi="Arial" w:cs="Arial"/>
          <w:i/>
          <w:color w:val="000000" w:themeColor="text1"/>
          <w:sz w:val="22"/>
        </w:rPr>
        <w:t xml:space="preserve">, </w:t>
      </w:r>
      <w:r w:rsidR="00B34E5F" w:rsidRPr="000E14F8">
        <w:rPr>
          <w:rFonts w:ascii="Arial" w:hAnsi="Arial" w:cs="Arial"/>
          <w:i/>
          <w:color w:val="000000" w:themeColor="text1"/>
          <w:sz w:val="22"/>
        </w:rPr>
        <w:t>PSMD7</w:t>
      </w:r>
      <w:r w:rsidR="00B34E5F" w:rsidRPr="000E14F8">
        <w:rPr>
          <w:rFonts w:ascii="Arial" w:hAnsi="Arial" w:cs="Arial"/>
          <w:color w:val="000000" w:themeColor="text1"/>
          <w:sz w:val="22"/>
        </w:rPr>
        <w:t xml:space="preserve"> and </w:t>
      </w:r>
      <w:r w:rsidR="00C16501" w:rsidRPr="000E14F8">
        <w:rPr>
          <w:rFonts w:ascii="Arial" w:hAnsi="Arial" w:cs="Arial"/>
          <w:i/>
          <w:color w:val="000000" w:themeColor="text1"/>
          <w:sz w:val="22"/>
        </w:rPr>
        <w:t>CRKL</w:t>
      </w:r>
      <w:r w:rsidR="00B34E5F" w:rsidRPr="000E14F8">
        <w:rPr>
          <w:rFonts w:ascii="Arial" w:hAnsi="Arial" w:cs="Arial"/>
          <w:color w:val="000000" w:themeColor="text1"/>
          <w:sz w:val="22"/>
        </w:rPr>
        <w:t xml:space="preserve"> genes are listed in </w:t>
      </w:r>
      <w:r w:rsidR="00B34E5F" w:rsidRPr="00217576">
        <w:rPr>
          <w:rFonts w:ascii="Arial" w:hAnsi="Arial" w:cs="Arial"/>
          <w:color w:val="FF0000"/>
          <w:sz w:val="22"/>
        </w:rPr>
        <w:t>Table SX</w:t>
      </w:r>
      <w:r w:rsidR="00B34E5F" w:rsidRPr="000E14F8">
        <w:rPr>
          <w:rFonts w:ascii="Arial" w:hAnsi="Arial" w:cs="Arial"/>
          <w:color w:val="000000" w:themeColor="text1"/>
          <w:sz w:val="22"/>
        </w:rPr>
        <w:t>.</w:t>
      </w:r>
    </w:p>
    <w:p w14:paraId="68F8A1EC" w14:textId="616AD198" w:rsidR="002068F1" w:rsidRPr="00B714A5" w:rsidRDefault="002068F1" w:rsidP="00B714A5">
      <w:pPr>
        <w:autoSpaceDE w:val="0"/>
        <w:autoSpaceDN w:val="0"/>
        <w:adjustRightInd w:val="0"/>
        <w:spacing w:after="240" w:line="440" w:lineRule="atLeast"/>
        <w:rPr>
          <w:rFonts w:ascii="Arial" w:hAnsi="Arial" w:cs="Arial"/>
          <w:b/>
          <w:sz w:val="22"/>
        </w:rPr>
      </w:pPr>
    </w:p>
    <w:p w14:paraId="2B210A95" w14:textId="51ADC24B" w:rsidR="00C51988" w:rsidRDefault="00482669" w:rsidP="00DE7352">
      <w:pPr>
        <w:autoSpaceDE w:val="0"/>
        <w:autoSpaceDN w:val="0"/>
        <w:adjustRightInd w:val="0"/>
        <w:spacing w:after="240" w:line="440" w:lineRule="atLeast"/>
        <w:outlineLvl w:val="0"/>
        <w:rPr>
          <w:rFonts w:ascii="Arial" w:hAnsi="Arial" w:cs="Arial"/>
          <w:b/>
          <w:sz w:val="22"/>
        </w:rPr>
      </w:pPr>
      <w:r w:rsidRPr="00482669">
        <w:rPr>
          <w:rFonts w:ascii="Arial" w:hAnsi="Arial" w:cs="Arial"/>
          <w:b/>
          <w:sz w:val="22"/>
        </w:rPr>
        <w:t xml:space="preserve">Intracellular cytokine production in </w:t>
      </w:r>
      <w:r w:rsidR="00CD411E">
        <w:rPr>
          <w:rFonts w:ascii="Arial" w:hAnsi="Arial" w:cs="Arial"/>
          <w:b/>
          <w:sz w:val="22"/>
        </w:rPr>
        <w:t xml:space="preserve">mouse </w:t>
      </w:r>
      <w:r w:rsidR="00D002F1">
        <w:rPr>
          <w:rFonts w:ascii="Arial" w:hAnsi="Arial" w:cs="Arial"/>
          <w:b/>
          <w:sz w:val="22"/>
        </w:rPr>
        <w:t xml:space="preserve">resting and activated </w:t>
      </w:r>
      <w:r w:rsidR="00827F22" w:rsidRPr="00D20069">
        <w:rPr>
          <w:rFonts w:ascii="Arial" w:hAnsi="Arial" w:cs="Arial"/>
          <w:b/>
          <w:sz w:val="22"/>
        </w:rPr>
        <w:t>CD4</w:t>
      </w:r>
      <w:r w:rsidR="00827F22" w:rsidRPr="00B714A5">
        <w:rPr>
          <w:rFonts w:ascii="Arial" w:hAnsi="Arial" w:cs="Arial"/>
          <w:b/>
          <w:sz w:val="22"/>
          <w:vertAlign w:val="superscript"/>
        </w:rPr>
        <w:t>+</w:t>
      </w:r>
      <w:r w:rsidR="00827F22" w:rsidRPr="00D20069">
        <w:rPr>
          <w:rFonts w:ascii="Arial" w:hAnsi="Arial" w:cs="Arial"/>
          <w:b/>
          <w:sz w:val="22"/>
        </w:rPr>
        <w:t xml:space="preserve"> T</w:t>
      </w:r>
      <w:r w:rsidRPr="00482669">
        <w:rPr>
          <w:rFonts w:ascii="Arial" w:hAnsi="Arial" w:cs="Arial"/>
          <w:b/>
          <w:sz w:val="22"/>
        </w:rPr>
        <w:t xml:space="preserve"> cells</w:t>
      </w:r>
    </w:p>
    <w:p w14:paraId="72E90B18" w14:textId="65CCD6C9" w:rsidR="00482669" w:rsidRPr="00B714A5" w:rsidRDefault="00B714A5" w:rsidP="00B714A5">
      <w:pPr>
        <w:adjustRightInd w:val="0"/>
        <w:snapToGrid w:val="0"/>
        <w:spacing w:afterLines="50" w:after="120" w:line="480" w:lineRule="auto"/>
        <w:rPr>
          <w:rFonts w:ascii="Arial" w:hAnsi="Arial" w:cs="Arial"/>
          <w:sz w:val="22"/>
        </w:rPr>
      </w:pPr>
      <w:r w:rsidRPr="00B714A5">
        <w:rPr>
          <w:rFonts w:ascii="Arial" w:hAnsi="Arial" w:cs="Arial"/>
          <w:sz w:val="22"/>
        </w:rPr>
        <w:t xml:space="preserve">Supernatants of an intracellular cytokine assay </w:t>
      </w:r>
      <w:r w:rsidR="00D002F1">
        <w:rPr>
          <w:rFonts w:ascii="Arial" w:hAnsi="Arial" w:cs="Arial"/>
          <w:sz w:val="22"/>
        </w:rPr>
        <w:t>of mouse resting and activated CD4</w:t>
      </w:r>
      <w:r w:rsidR="00D002F1" w:rsidRPr="00D002F1">
        <w:rPr>
          <w:rFonts w:ascii="Arial" w:hAnsi="Arial" w:cs="Arial"/>
          <w:sz w:val="22"/>
          <w:vertAlign w:val="superscript"/>
        </w:rPr>
        <w:t>+</w:t>
      </w:r>
      <w:r w:rsidR="00D002F1">
        <w:rPr>
          <w:rFonts w:ascii="Arial" w:hAnsi="Arial" w:cs="Arial"/>
          <w:sz w:val="22"/>
          <w:vertAlign w:val="superscript"/>
        </w:rPr>
        <w:t xml:space="preserve"> </w:t>
      </w:r>
      <w:r w:rsidR="00D002F1">
        <w:rPr>
          <w:rFonts w:ascii="Arial" w:hAnsi="Arial" w:cs="Arial"/>
          <w:sz w:val="22"/>
        </w:rPr>
        <w:t xml:space="preserve">T cells </w:t>
      </w:r>
      <w:r w:rsidRPr="00B714A5">
        <w:rPr>
          <w:rFonts w:ascii="Arial" w:hAnsi="Arial" w:cs="Arial"/>
          <w:sz w:val="22"/>
        </w:rPr>
        <w:t xml:space="preserve">from </w:t>
      </w:r>
      <w:r w:rsidR="005974B3">
        <w:rPr>
          <w:rFonts w:ascii="Arial" w:hAnsi="Arial" w:cs="Arial"/>
          <w:sz w:val="22"/>
        </w:rPr>
        <w:t xml:space="preserve">the wild-type (WT) and </w:t>
      </w:r>
      <w:r w:rsidR="00BB36AF">
        <w:rPr>
          <w:rFonts w:ascii="Arial" w:hAnsi="Arial" w:cs="Arial"/>
          <w:sz w:val="22"/>
        </w:rPr>
        <w:t>LARP4 knock-out (KO)</w:t>
      </w:r>
      <w:r w:rsidR="004653AA">
        <w:rPr>
          <w:rFonts w:ascii="Arial" w:hAnsi="Arial" w:cs="Arial"/>
          <w:sz w:val="22"/>
        </w:rPr>
        <w:t xml:space="preserve"> </w:t>
      </w:r>
      <w:r w:rsidR="00D002F1">
        <w:rPr>
          <w:rFonts w:ascii="Arial" w:hAnsi="Arial" w:cs="Arial"/>
          <w:sz w:val="22"/>
        </w:rPr>
        <w:t xml:space="preserve">mouse </w:t>
      </w:r>
      <w:r w:rsidR="004653AA">
        <w:rPr>
          <w:rFonts w:ascii="Arial" w:hAnsi="Arial" w:cs="Arial"/>
          <w:sz w:val="22"/>
        </w:rPr>
        <w:t>were tested for 13</w:t>
      </w:r>
      <w:r w:rsidRPr="00B714A5">
        <w:rPr>
          <w:rFonts w:ascii="Arial" w:hAnsi="Arial" w:cs="Arial"/>
          <w:sz w:val="22"/>
        </w:rPr>
        <w:t xml:space="preserve"> analytes (IL-2, IL-4, IL-5, IL-6, IL-9, IL-10, </w:t>
      </w:r>
      <w:r w:rsidR="007009C1">
        <w:rPr>
          <w:rFonts w:ascii="Arial" w:hAnsi="Arial" w:cs="Arial"/>
          <w:sz w:val="22"/>
        </w:rPr>
        <w:t xml:space="preserve">IL-13, </w:t>
      </w:r>
      <w:r w:rsidRPr="00B714A5">
        <w:rPr>
          <w:rFonts w:ascii="Arial" w:hAnsi="Arial" w:cs="Arial"/>
          <w:sz w:val="22"/>
        </w:rPr>
        <w:t>IL-17A, IL-17F, IL-21, IL-22</w:t>
      </w:r>
      <w:r w:rsidR="00D24800">
        <w:rPr>
          <w:rFonts w:ascii="Arial" w:hAnsi="Arial" w:cs="Arial"/>
          <w:sz w:val="22"/>
        </w:rPr>
        <w:t xml:space="preserve">, IFNγ and TNFα) using the LEGENDplex™ Mouse Th Cytokine Panel (13-plex, </w:t>
      </w:r>
      <w:r w:rsidRPr="00B714A5">
        <w:rPr>
          <w:rFonts w:ascii="Arial" w:hAnsi="Arial" w:cs="Arial"/>
          <w:sz w:val="22"/>
        </w:rPr>
        <w:t>BioLegend)</w:t>
      </w:r>
      <w:r w:rsidR="00891325">
        <w:rPr>
          <w:rFonts w:ascii="Arial" w:hAnsi="Arial" w:cs="Arial"/>
          <w:sz w:val="22"/>
        </w:rPr>
        <w:t xml:space="preserve"> </w:t>
      </w:r>
      <w:r w:rsidR="00891325" w:rsidRPr="000C35C0">
        <w:rPr>
          <w:rFonts w:ascii="Arial" w:hAnsi="Arial" w:cs="Arial"/>
          <w:sz w:val="22"/>
        </w:rPr>
        <w:t xml:space="preserve">according to </w:t>
      </w:r>
      <w:r w:rsidR="00891325">
        <w:rPr>
          <w:rFonts w:ascii="Arial" w:hAnsi="Arial" w:cs="Arial"/>
          <w:sz w:val="22"/>
        </w:rPr>
        <w:t>the manufacturer’s instructions</w:t>
      </w:r>
      <w:r w:rsidRPr="00B714A5">
        <w:rPr>
          <w:rFonts w:ascii="Arial" w:hAnsi="Arial" w:cs="Arial"/>
          <w:sz w:val="22"/>
        </w:rPr>
        <w:t>. Briefly</w:t>
      </w:r>
      <w:r w:rsidR="00CB0EB7">
        <w:rPr>
          <w:rFonts w:ascii="Arial" w:hAnsi="Arial" w:cs="Arial"/>
          <w:sz w:val="22"/>
        </w:rPr>
        <w:t xml:space="preserve">, </w:t>
      </w:r>
      <w:r w:rsidR="007C6DD1">
        <w:rPr>
          <w:rFonts w:ascii="Arial" w:hAnsi="Arial" w:cs="Arial"/>
          <w:sz w:val="22"/>
        </w:rPr>
        <w:t xml:space="preserve">detection </w:t>
      </w:r>
      <w:r w:rsidR="00CB0EB7">
        <w:rPr>
          <w:rFonts w:ascii="Arial" w:hAnsi="Arial" w:cs="Arial"/>
          <w:sz w:val="22"/>
        </w:rPr>
        <w:t xml:space="preserve">antibodies specific for the 13 analytes </w:t>
      </w:r>
      <w:r w:rsidR="001D0E79">
        <w:rPr>
          <w:rFonts w:ascii="Arial" w:hAnsi="Arial" w:cs="Arial"/>
          <w:sz w:val="22"/>
        </w:rPr>
        <w:t xml:space="preserve">and </w:t>
      </w:r>
      <w:r w:rsidR="00CB0EB7">
        <w:rPr>
          <w:rFonts w:ascii="Arial" w:hAnsi="Arial" w:cs="Arial"/>
          <w:sz w:val="22"/>
        </w:rPr>
        <w:t>13</w:t>
      </w:r>
      <w:r w:rsidRPr="00B714A5">
        <w:rPr>
          <w:rFonts w:ascii="Arial" w:hAnsi="Arial" w:cs="Arial"/>
          <w:sz w:val="22"/>
        </w:rPr>
        <w:t xml:space="preserve"> diffe</w:t>
      </w:r>
      <w:r w:rsidR="00FA2946">
        <w:rPr>
          <w:rFonts w:ascii="Arial" w:hAnsi="Arial" w:cs="Arial"/>
          <w:sz w:val="22"/>
        </w:rPr>
        <w:t xml:space="preserve">rent fluorescence-encoded beads </w:t>
      </w:r>
      <w:r w:rsidR="001D0E79">
        <w:rPr>
          <w:rFonts w:ascii="Arial" w:hAnsi="Arial" w:cs="Arial"/>
          <w:sz w:val="22"/>
        </w:rPr>
        <w:t xml:space="preserve">were added to the wells including </w:t>
      </w:r>
      <w:r w:rsidR="00D9748F">
        <w:rPr>
          <w:rFonts w:ascii="Arial" w:hAnsi="Arial" w:cs="Arial"/>
          <w:sz w:val="22"/>
        </w:rPr>
        <w:t xml:space="preserve">serum </w:t>
      </w:r>
      <w:r w:rsidRPr="00B714A5">
        <w:rPr>
          <w:rFonts w:ascii="Arial" w:hAnsi="Arial" w:cs="Arial"/>
          <w:sz w:val="22"/>
        </w:rPr>
        <w:t>(diluted two</w:t>
      </w:r>
      <w:r w:rsidR="000067B6">
        <w:rPr>
          <w:rFonts w:ascii="Arial" w:hAnsi="Arial" w:cs="Arial"/>
          <w:sz w:val="22"/>
        </w:rPr>
        <w:t xml:space="preserve"> </w:t>
      </w:r>
      <w:r w:rsidR="004A44AC">
        <w:rPr>
          <w:rFonts w:ascii="Arial" w:hAnsi="Arial" w:cs="Arial"/>
          <w:sz w:val="22"/>
        </w:rPr>
        <w:t>fold)</w:t>
      </w:r>
      <w:r w:rsidR="00D9748F">
        <w:rPr>
          <w:rFonts w:ascii="Arial" w:hAnsi="Arial" w:cs="Arial"/>
          <w:sz w:val="22"/>
        </w:rPr>
        <w:t xml:space="preserve"> or standard</w:t>
      </w:r>
      <w:r w:rsidR="00315E9F">
        <w:rPr>
          <w:rFonts w:ascii="Arial" w:hAnsi="Arial" w:cs="Arial"/>
          <w:sz w:val="22"/>
        </w:rPr>
        <w:t xml:space="preserve"> and then </w:t>
      </w:r>
      <w:r w:rsidR="00752A02">
        <w:rPr>
          <w:rFonts w:ascii="Arial" w:hAnsi="Arial" w:cs="Arial"/>
          <w:sz w:val="22"/>
        </w:rPr>
        <w:t>I</w:t>
      </w:r>
      <w:r w:rsidRPr="00B714A5">
        <w:rPr>
          <w:rFonts w:ascii="Arial" w:hAnsi="Arial" w:cs="Arial"/>
          <w:sz w:val="22"/>
        </w:rPr>
        <w:t xml:space="preserve">ncubated with shaking for 2 h at room </w:t>
      </w:r>
      <w:r w:rsidR="00C607FF">
        <w:rPr>
          <w:rFonts w:ascii="Arial" w:hAnsi="Arial" w:cs="Arial"/>
          <w:sz w:val="22"/>
        </w:rPr>
        <w:t>temperature.</w:t>
      </w:r>
      <w:r w:rsidR="00C80F6D">
        <w:rPr>
          <w:rFonts w:ascii="Arial" w:hAnsi="Arial" w:cs="Arial"/>
          <w:sz w:val="22"/>
        </w:rPr>
        <w:t xml:space="preserve"> </w:t>
      </w:r>
      <w:r w:rsidRPr="00B714A5">
        <w:rPr>
          <w:rFonts w:ascii="Arial" w:hAnsi="Arial" w:cs="Arial"/>
          <w:sz w:val="22"/>
        </w:rPr>
        <w:t>Finally, streptavidin-PE was added, the samples were incubated for 30 min, and the beads were washed and analyzed</w:t>
      </w:r>
      <w:r w:rsidR="0063455D">
        <w:rPr>
          <w:rFonts w:ascii="Arial" w:hAnsi="Arial" w:cs="Arial"/>
          <w:sz w:val="22"/>
        </w:rPr>
        <w:t xml:space="preserve"> by the flow cytometer</w:t>
      </w:r>
      <w:r w:rsidRPr="00B714A5">
        <w:rPr>
          <w:rFonts w:ascii="Arial" w:hAnsi="Arial" w:cs="Arial"/>
          <w:sz w:val="22"/>
        </w:rPr>
        <w:t>.</w:t>
      </w:r>
    </w:p>
    <w:p w14:paraId="715B9898" w14:textId="77777777" w:rsidR="00482669" w:rsidRDefault="00482669" w:rsidP="001C2F0B"/>
    <w:p w14:paraId="2D9FC94E" w14:textId="77777777" w:rsidR="00C51988" w:rsidRDefault="00C51988" w:rsidP="001C2F0B"/>
    <w:p w14:paraId="34D3A785" w14:textId="16DA9A7C" w:rsidR="00016C7B" w:rsidRPr="004F131B" w:rsidRDefault="00016C7B" w:rsidP="00DE7352">
      <w:pPr>
        <w:adjustRightInd w:val="0"/>
        <w:snapToGrid w:val="0"/>
        <w:spacing w:after="50" w:line="480" w:lineRule="auto"/>
        <w:outlineLvl w:val="0"/>
        <w:rPr>
          <w:rFonts w:ascii="Arial" w:hAnsi="Arial" w:cs="Arial"/>
          <w:b/>
          <w:sz w:val="22"/>
        </w:rPr>
      </w:pPr>
      <w:r w:rsidRPr="00167654">
        <w:rPr>
          <w:rFonts w:ascii="Arial" w:hAnsi="Arial" w:cs="Arial"/>
          <w:b/>
          <w:sz w:val="22"/>
        </w:rPr>
        <w:t>Statistical tests</w:t>
      </w:r>
    </w:p>
    <w:p w14:paraId="4C8680A9" w14:textId="02284CB9" w:rsidR="00FB7827" w:rsidRDefault="00016C7B" w:rsidP="00167654">
      <w:pPr>
        <w:adjustRightInd w:val="0"/>
        <w:snapToGrid w:val="0"/>
        <w:spacing w:afterLines="50" w:after="120" w:line="480" w:lineRule="auto"/>
        <w:rPr>
          <w:rFonts w:ascii="Arial" w:hAnsi="Arial" w:cs="Arial"/>
          <w:sz w:val="22"/>
        </w:rPr>
      </w:pPr>
      <w:r w:rsidRPr="00167654">
        <w:rPr>
          <w:rFonts w:ascii="Arial" w:hAnsi="Arial" w:cs="Arial"/>
          <w:sz w:val="22"/>
        </w:rPr>
        <w:t xml:space="preserve">All statistical analyses were performed using python package Scipy (https://www.scipy.org/). </w:t>
      </w:r>
      <w:r w:rsidR="002F4ABE" w:rsidRPr="00167654">
        <w:rPr>
          <w:rFonts w:ascii="Arial" w:hAnsi="Arial" w:cs="Arial"/>
          <w:sz w:val="22"/>
        </w:rPr>
        <w:t>One-sided Mann-Whitney U test was performed to test the significance of decrease in beta1, increase in PST, and elevation in nascent transcripts RPKM upon activation, respectively.</w:t>
      </w:r>
    </w:p>
    <w:p w14:paraId="3DB9F8A0" w14:textId="77777777" w:rsidR="002E7DE1" w:rsidRDefault="002E7DE1" w:rsidP="00167654">
      <w:pPr>
        <w:adjustRightInd w:val="0"/>
        <w:snapToGrid w:val="0"/>
        <w:spacing w:afterLines="50" w:after="120" w:line="480" w:lineRule="auto"/>
        <w:rPr>
          <w:rFonts w:ascii="Arial" w:hAnsi="Arial" w:cs="Arial"/>
          <w:sz w:val="22"/>
        </w:rPr>
      </w:pPr>
    </w:p>
    <w:p w14:paraId="378D9099" w14:textId="3DEE58A8" w:rsidR="002E7DE1" w:rsidRDefault="00520189" w:rsidP="002E7DE1">
      <w:pPr>
        <w:adjustRightInd w:val="0"/>
        <w:snapToGrid w:val="0"/>
        <w:spacing w:after="50" w:line="480" w:lineRule="auto"/>
        <w:outlineLvl w:val="0"/>
        <w:rPr>
          <w:rFonts w:ascii="Arial" w:hAnsi="Arial" w:cs="Arial"/>
          <w:b/>
          <w:sz w:val="22"/>
        </w:rPr>
      </w:pPr>
      <w:r>
        <w:rPr>
          <w:rFonts w:ascii="Arial" w:hAnsi="Arial" w:cs="Arial"/>
          <w:b/>
          <w:sz w:val="22"/>
        </w:rPr>
        <w:t>LARP4</w:t>
      </w:r>
    </w:p>
    <w:p w14:paraId="2283DBA2" w14:textId="1BFC9102" w:rsidR="002E7DE1" w:rsidRPr="00394F71" w:rsidRDefault="00394F71" w:rsidP="00394F71">
      <w:pPr>
        <w:adjustRightInd w:val="0"/>
        <w:snapToGrid w:val="0"/>
        <w:spacing w:after="50" w:line="480" w:lineRule="auto"/>
        <w:outlineLvl w:val="0"/>
      </w:pPr>
      <w:r>
        <w:rPr>
          <w:rFonts w:ascii="Arial" w:hAnsi="Arial" w:cs="Arial"/>
          <w:sz w:val="22"/>
        </w:rPr>
        <w:t>eCLIP</w:t>
      </w:r>
      <w:r w:rsidR="00D863C5">
        <w:rPr>
          <w:rFonts w:ascii="Arial" w:hAnsi="Arial" w:cs="Arial"/>
          <w:sz w:val="22"/>
        </w:rPr>
        <w:t xml:space="preserve"> </w:t>
      </w:r>
      <w:r>
        <w:rPr>
          <w:rFonts w:ascii="Arial" w:hAnsi="Arial" w:cs="Arial"/>
          <w:sz w:val="22"/>
        </w:rPr>
        <w:t xml:space="preserve">data in K562 cell line was downloaded from the ENCODE project </w:t>
      </w:r>
      <w:r w:rsidRPr="00E8228D">
        <w:t>(</w:t>
      </w:r>
      <w:hyperlink r:id="rId8" w:history="1">
        <w:r w:rsidRPr="0075169F">
          <w:rPr>
            <w:rStyle w:val="Hyperlink"/>
          </w:rPr>
          <w:t>https://www.encodeproject.org/)</w:t>
        </w:r>
      </w:hyperlink>
      <w:r>
        <w:t xml:space="preserve">. The binding strength of RBP in 3’ UTR region of a gene is estimated by summing the binding scores of all eCLIP peaks for that RBP that locates in the </w:t>
      </w:r>
      <w:r>
        <w:lastRenderedPageBreak/>
        <w:t xml:space="preserve">gene 3’UTR region. </w:t>
      </w:r>
      <w:r w:rsidR="001E33AB">
        <w:t xml:space="preserve">For each RBP, </w:t>
      </w:r>
      <w:r w:rsidR="001E33AB">
        <w:rPr>
          <w:rFonts w:ascii="Arial" w:hAnsi="Arial" w:cs="Arial"/>
          <w:sz w:val="22"/>
        </w:rPr>
        <w:t>o</w:t>
      </w:r>
      <w:r w:rsidR="00A91664" w:rsidRPr="00167654">
        <w:rPr>
          <w:rFonts w:ascii="Arial" w:hAnsi="Arial" w:cs="Arial"/>
          <w:sz w:val="22"/>
        </w:rPr>
        <w:t>ne-sided Mann-Whitney U test</w:t>
      </w:r>
      <w:r w:rsidR="00A91664">
        <w:rPr>
          <w:rFonts w:ascii="Arial" w:hAnsi="Arial" w:cs="Arial"/>
          <w:sz w:val="22"/>
        </w:rPr>
        <w:t xml:space="preserve"> </w:t>
      </w:r>
      <w:r w:rsidR="001E33AB">
        <w:rPr>
          <w:rFonts w:ascii="Arial" w:hAnsi="Arial" w:cs="Arial"/>
          <w:sz w:val="22"/>
        </w:rPr>
        <w:t xml:space="preserve">was performed </w:t>
      </w:r>
      <w:r w:rsidR="009E77FE">
        <w:rPr>
          <w:rFonts w:ascii="Arial" w:hAnsi="Arial" w:cs="Arial"/>
          <w:sz w:val="22"/>
        </w:rPr>
        <w:t>to test the significance of difference between binding strength in</w:t>
      </w:r>
      <w:r w:rsidR="001E33AB">
        <w:rPr>
          <w:rFonts w:ascii="Arial" w:hAnsi="Arial" w:cs="Arial"/>
          <w:sz w:val="22"/>
        </w:rPr>
        <w:t xml:space="preserve"> beta1 decreased genes and</w:t>
      </w:r>
      <w:r w:rsidR="0011373C">
        <w:rPr>
          <w:rFonts w:ascii="Arial" w:hAnsi="Arial" w:cs="Arial"/>
          <w:sz w:val="22"/>
        </w:rPr>
        <w:t xml:space="preserve"> in</w:t>
      </w:r>
      <w:r w:rsidR="001E33AB">
        <w:rPr>
          <w:rFonts w:ascii="Arial" w:hAnsi="Arial" w:cs="Arial"/>
          <w:sz w:val="22"/>
        </w:rPr>
        <w:t xml:space="preserve"> </w:t>
      </w:r>
      <w:r w:rsidR="00A91664">
        <w:rPr>
          <w:rFonts w:ascii="Arial" w:hAnsi="Arial" w:cs="Arial"/>
          <w:sz w:val="22"/>
        </w:rPr>
        <w:t xml:space="preserve">beta1 increased genes. </w:t>
      </w:r>
      <w:r w:rsidR="001E33AB">
        <w:rPr>
          <w:rFonts w:ascii="Arial" w:hAnsi="Arial" w:cs="Arial"/>
          <w:sz w:val="22"/>
        </w:rPr>
        <w:t xml:space="preserve">LARP4 was identified </w:t>
      </w:r>
      <w:r w:rsidR="0011373C">
        <w:rPr>
          <w:rFonts w:ascii="Arial" w:hAnsi="Arial" w:cs="Arial"/>
          <w:sz w:val="22"/>
        </w:rPr>
        <w:t xml:space="preserve">as </w:t>
      </w:r>
      <w:r w:rsidR="001E33AB">
        <w:rPr>
          <w:rFonts w:ascii="Arial" w:hAnsi="Arial" w:cs="Arial"/>
          <w:sz w:val="22"/>
        </w:rPr>
        <w:t xml:space="preserve">having </w:t>
      </w:r>
      <w:r w:rsidR="0011373C">
        <w:rPr>
          <w:rFonts w:ascii="Arial" w:hAnsi="Arial" w:cs="Arial"/>
          <w:sz w:val="22"/>
        </w:rPr>
        <w:t>the most distinct</w:t>
      </w:r>
      <w:r w:rsidR="001E33AB">
        <w:rPr>
          <w:rFonts w:ascii="Arial" w:hAnsi="Arial" w:cs="Arial"/>
          <w:sz w:val="22"/>
        </w:rPr>
        <w:t xml:space="preserve"> binding pattern between those two gene sets.</w:t>
      </w:r>
    </w:p>
    <w:p w14:paraId="0B201B49" w14:textId="77777777" w:rsidR="00A314B8" w:rsidRPr="00167654" w:rsidRDefault="00A314B8" w:rsidP="00167654">
      <w:pPr>
        <w:adjustRightInd w:val="0"/>
        <w:snapToGrid w:val="0"/>
        <w:spacing w:afterLines="50" w:after="120" w:line="480" w:lineRule="auto"/>
        <w:rPr>
          <w:rFonts w:ascii="Arial" w:hAnsi="Arial" w:cs="Arial"/>
          <w:sz w:val="22"/>
        </w:rPr>
      </w:pPr>
    </w:p>
    <w:p w14:paraId="0C0A886B" w14:textId="4498A2AF" w:rsidR="00A314B8" w:rsidRPr="00217576" w:rsidRDefault="00A314B8" w:rsidP="00A314B8">
      <w:pPr>
        <w:adjustRightInd w:val="0"/>
        <w:snapToGrid w:val="0"/>
        <w:spacing w:afterLines="50" w:after="120" w:line="480" w:lineRule="auto"/>
        <w:rPr>
          <w:rFonts w:ascii="Arial" w:hAnsi="Arial" w:cs="Arial"/>
          <w:color w:val="FF0000"/>
          <w:sz w:val="22"/>
        </w:rPr>
      </w:pPr>
      <w:r w:rsidRPr="00217576">
        <w:rPr>
          <w:rFonts w:ascii="Arial" w:hAnsi="Arial" w:cs="Arial"/>
          <w:b/>
          <w:color w:val="FF0000"/>
          <w:sz w:val="22"/>
        </w:rPr>
        <w:t>ACCESSION NUMBERS:</w:t>
      </w:r>
      <w:r w:rsidRPr="00217576">
        <w:rPr>
          <w:rFonts w:ascii="Arial" w:hAnsi="Arial" w:cs="Arial"/>
          <w:color w:val="FF0000"/>
          <w:sz w:val="22"/>
        </w:rPr>
        <w:t xml:space="preserve"> </w:t>
      </w:r>
      <w:r w:rsidR="00C2445D" w:rsidRPr="00217576">
        <w:rPr>
          <w:rFonts w:ascii="Arial" w:hAnsi="Arial" w:cs="Arial"/>
          <w:color w:val="FF0000"/>
          <w:sz w:val="22"/>
        </w:rPr>
        <w:t>Bru-seq, BruChase-seq, PA-seq and</w:t>
      </w:r>
      <w:r w:rsidR="00C2445D" w:rsidRPr="00217576">
        <w:rPr>
          <w:rFonts w:ascii="Arial" w:hAnsi="Arial" w:cs="Arial"/>
          <w:b/>
          <w:color w:val="FF0000"/>
          <w:sz w:val="22"/>
        </w:rPr>
        <w:t xml:space="preserve"> </w:t>
      </w:r>
      <w:r w:rsidRPr="00217576">
        <w:rPr>
          <w:rFonts w:ascii="Arial" w:hAnsi="Arial" w:cs="Arial"/>
          <w:color w:val="FF0000"/>
          <w:sz w:val="22"/>
        </w:rPr>
        <w:t>RNA-seq and ChIP-seq raw data can be found at the NCBI Sequence Read Archive upon manuscript acceptance (submission XXXXXXX</w:t>
      </w:r>
      <w:r w:rsidR="00C2445D" w:rsidRPr="00217576">
        <w:rPr>
          <w:rFonts w:ascii="Arial" w:hAnsi="Arial" w:cs="Arial"/>
          <w:color w:val="FF0000"/>
          <w:sz w:val="22"/>
        </w:rPr>
        <w:t>, SRP058500</w:t>
      </w:r>
      <w:r w:rsidRPr="00217576">
        <w:rPr>
          <w:rFonts w:ascii="Arial" w:hAnsi="Arial" w:cs="Arial"/>
          <w:color w:val="FF0000"/>
          <w:sz w:val="22"/>
        </w:rPr>
        <w:t xml:space="preserve">). We also downloaded published datasets at the Gene Expression Omnibus with GEO number </w:t>
      </w:r>
      <w:hyperlink r:id="rId9" w:history="1">
        <w:r w:rsidRPr="00217576">
          <w:rPr>
            <w:rFonts w:ascii="Arial" w:hAnsi="Arial" w:cs="Arial"/>
            <w:color w:val="FF0000"/>
            <w:sz w:val="22"/>
          </w:rPr>
          <w:t>GSE48138</w:t>
        </w:r>
      </w:hyperlink>
      <w:r w:rsidRPr="00217576">
        <w:rPr>
          <w:rFonts w:ascii="Arial" w:hAnsi="Arial" w:cs="Arial"/>
          <w:color w:val="FF0000"/>
          <w:sz w:val="22"/>
        </w:rPr>
        <w:t xml:space="preserve"> and NCBI Sequence Read Archive with SRA number SRA000206.</w:t>
      </w:r>
    </w:p>
    <w:p w14:paraId="3A09DDB3" w14:textId="77777777" w:rsidR="007A4394" w:rsidRDefault="007A4394" w:rsidP="001C2F0B"/>
    <w:p w14:paraId="05ED9313" w14:textId="77777777" w:rsidR="007842E0" w:rsidRDefault="007842E0" w:rsidP="007842E0"/>
    <w:p w14:paraId="062FEFDC" w14:textId="1FA6D928" w:rsidR="007842E0" w:rsidRPr="007842E0" w:rsidRDefault="007842E0" w:rsidP="007842E0"/>
    <w:sectPr w:rsidR="007842E0" w:rsidRPr="007842E0" w:rsidSect="00016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C3CA4" w14:textId="77777777" w:rsidR="008C3B92" w:rsidRDefault="008C3B92" w:rsidP="0049074D">
      <w:r>
        <w:separator/>
      </w:r>
    </w:p>
  </w:endnote>
  <w:endnote w:type="continuationSeparator" w:id="0">
    <w:p w14:paraId="634E0B13" w14:textId="77777777" w:rsidR="008C3B92" w:rsidRDefault="008C3B92" w:rsidP="00490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3D317" w14:textId="77777777" w:rsidR="008C3B92" w:rsidRDefault="008C3B92" w:rsidP="0049074D">
      <w:r>
        <w:separator/>
      </w:r>
    </w:p>
  </w:footnote>
  <w:footnote w:type="continuationSeparator" w:id="0">
    <w:p w14:paraId="1F344904" w14:textId="77777777" w:rsidR="008C3B92" w:rsidRDefault="008C3B92" w:rsidP="004907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006E"/>
    <w:multiLevelType w:val="multilevel"/>
    <w:tmpl w:val="8C8ECAE4"/>
    <w:lvl w:ilvl="0">
      <w:start w:val="1"/>
      <w:numFmt w:val="decimal"/>
      <w:lvlText w:val="Chapter %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Restart w:val="0"/>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3E1AF2"/>
    <w:multiLevelType w:val="hybridMultilevel"/>
    <w:tmpl w:val="DBE468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9821A4"/>
    <w:multiLevelType w:val="hybridMultilevel"/>
    <w:tmpl w:val="1DE667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E2658B"/>
    <w:multiLevelType w:val="hybridMultilevel"/>
    <w:tmpl w:val="6F5ECC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02338E"/>
    <w:multiLevelType w:val="hybridMultilevel"/>
    <w:tmpl w:val="17E40686"/>
    <w:lvl w:ilvl="0" w:tplc="A0824788">
      <w:start w:val="1"/>
      <w:numFmt w:val="lowerLetter"/>
      <w:lvlText w:val="%1."/>
      <w:lvlJc w:val="left"/>
      <w:pPr>
        <w:tabs>
          <w:tab w:val="num" w:pos="360"/>
        </w:tabs>
        <w:ind w:left="360" w:hanging="360"/>
      </w:pPr>
    </w:lvl>
    <w:lvl w:ilvl="1" w:tplc="B09254D0" w:tentative="1">
      <w:start w:val="1"/>
      <w:numFmt w:val="lowerLetter"/>
      <w:lvlText w:val="%2."/>
      <w:lvlJc w:val="left"/>
      <w:pPr>
        <w:tabs>
          <w:tab w:val="num" w:pos="1080"/>
        </w:tabs>
        <w:ind w:left="1080" w:hanging="360"/>
      </w:pPr>
    </w:lvl>
    <w:lvl w:ilvl="2" w:tplc="2684F6E6" w:tentative="1">
      <w:start w:val="1"/>
      <w:numFmt w:val="lowerLetter"/>
      <w:lvlText w:val="%3."/>
      <w:lvlJc w:val="left"/>
      <w:pPr>
        <w:tabs>
          <w:tab w:val="num" w:pos="1800"/>
        </w:tabs>
        <w:ind w:left="1800" w:hanging="360"/>
      </w:pPr>
    </w:lvl>
    <w:lvl w:ilvl="3" w:tplc="5B3433AC" w:tentative="1">
      <w:start w:val="1"/>
      <w:numFmt w:val="lowerLetter"/>
      <w:lvlText w:val="%4."/>
      <w:lvlJc w:val="left"/>
      <w:pPr>
        <w:tabs>
          <w:tab w:val="num" w:pos="2520"/>
        </w:tabs>
        <w:ind w:left="2520" w:hanging="360"/>
      </w:pPr>
    </w:lvl>
    <w:lvl w:ilvl="4" w:tplc="9E8CDAE6" w:tentative="1">
      <w:start w:val="1"/>
      <w:numFmt w:val="lowerLetter"/>
      <w:lvlText w:val="%5."/>
      <w:lvlJc w:val="left"/>
      <w:pPr>
        <w:tabs>
          <w:tab w:val="num" w:pos="3240"/>
        </w:tabs>
        <w:ind w:left="3240" w:hanging="360"/>
      </w:pPr>
    </w:lvl>
    <w:lvl w:ilvl="5" w:tplc="69B81470" w:tentative="1">
      <w:start w:val="1"/>
      <w:numFmt w:val="lowerLetter"/>
      <w:lvlText w:val="%6."/>
      <w:lvlJc w:val="left"/>
      <w:pPr>
        <w:tabs>
          <w:tab w:val="num" w:pos="3960"/>
        </w:tabs>
        <w:ind w:left="3960" w:hanging="360"/>
      </w:pPr>
    </w:lvl>
    <w:lvl w:ilvl="6" w:tplc="82AA45B0" w:tentative="1">
      <w:start w:val="1"/>
      <w:numFmt w:val="lowerLetter"/>
      <w:lvlText w:val="%7."/>
      <w:lvlJc w:val="left"/>
      <w:pPr>
        <w:tabs>
          <w:tab w:val="num" w:pos="4680"/>
        </w:tabs>
        <w:ind w:left="4680" w:hanging="360"/>
      </w:pPr>
    </w:lvl>
    <w:lvl w:ilvl="7" w:tplc="C85C0884" w:tentative="1">
      <w:start w:val="1"/>
      <w:numFmt w:val="lowerLetter"/>
      <w:lvlText w:val="%8."/>
      <w:lvlJc w:val="left"/>
      <w:pPr>
        <w:tabs>
          <w:tab w:val="num" w:pos="5400"/>
        </w:tabs>
        <w:ind w:left="5400" w:hanging="360"/>
      </w:pPr>
    </w:lvl>
    <w:lvl w:ilvl="8" w:tplc="0780F976" w:tentative="1">
      <w:start w:val="1"/>
      <w:numFmt w:val="lowerLetter"/>
      <w:lvlText w:val="%9."/>
      <w:lvlJc w:val="left"/>
      <w:pPr>
        <w:tabs>
          <w:tab w:val="num" w:pos="6120"/>
        </w:tabs>
        <w:ind w:left="6120" w:hanging="360"/>
      </w:pPr>
    </w:lvl>
  </w:abstractNum>
  <w:abstractNum w:abstractNumId="5">
    <w:nsid w:val="1C4A7AE6"/>
    <w:multiLevelType w:val="hybridMultilevel"/>
    <w:tmpl w:val="2D823D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B5D93"/>
    <w:multiLevelType w:val="hybridMultilevel"/>
    <w:tmpl w:val="72CEB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423B1A"/>
    <w:multiLevelType w:val="hybridMultilevel"/>
    <w:tmpl w:val="D88C04C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8D708AF"/>
    <w:multiLevelType w:val="hybridMultilevel"/>
    <w:tmpl w:val="5CC449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F171A5"/>
    <w:multiLevelType w:val="hybridMultilevel"/>
    <w:tmpl w:val="D78802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5605B6"/>
    <w:multiLevelType w:val="hybridMultilevel"/>
    <w:tmpl w:val="C4A8D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B2DB9"/>
    <w:multiLevelType w:val="hybridMultilevel"/>
    <w:tmpl w:val="4CA6EA1A"/>
    <w:lvl w:ilvl="0" w:tplc="F9887CA6">
      <w:start w:val="1"/>
      <w:numFmt w:val="lowerLetter"/>
      <w:lvlText w:val="%1."/>
      <w:lvlJc w:val="left"/>
      <w:pPr>
        <w:ind w:left="360" w:hanging="360"/>
      </w:pPr>
      <w:rPr>
        <w:rFonts w:asciiTheme="minorHAnsi" w:eastAsiaTheme="minorEastAsia"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3615CDF"/>
    <w:multiLevelType w:val="hybridMultilevel"/>
    <w:tmpl w:val="B03C8AF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E1C7492"/>
    <w:multiLevelType w:val="hybridMultilevel"/>
    <w:tmpl w:val="020CEA74"/>
    <w:lvl w:ilvl="0" w:tplc="D48CB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433268"/>
    <w:multiLevelType w:val="hybridMultilevel"/>
    <w:tmpl w:val="5CEADCE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E04E7A"/>
    <w:multiLevelType w:val="hybridMultilevel"/>
    <w:tmpl w:val="28546D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A0D1ACD"/>
    <w:multiLevelType w:val="hybridMultilevel"/>
    <w:tmpl w:val="27C622EC"/>
    <w:lvl w:ilvl="0" w:tplc="A872AF7E">
      <w:start w:val="1"/>
      <w:numFmt w:val="lowerLetter"/>
      <w:lvlText w:val="%1."/>
      <w:lvlJc w:val="left"/>
      <w:pPr>
        <w:ind w:left="360" w:hanging="360"/>
      </w:pPr>
      <w:rPr>
        <w:rFonts w:asciiTheme="minorHAnsi" w:eastAsiaTheme="minorEastAsia"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E92085"/>
    <w:multiLevelType w:val="hybridMultilevel"/>
    <w:tmpl w:val="5434B9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05523C5"/>
    <w:multiLevelType w:val="hybridMultilevel"/>
    <w:tmpl w:val="F3EA2172"/>
    <w:lvl w:ilvl="0" w:tplc="74847E56">
      <w:start w:val="1"/>
      <w:numFmt w:val="bullet"/>
      <w:lvlText w:val="•"/>
      <w:lvlJc w:val="left"/>
      <w:pPr>
        <w:tabs>
          <w:tab w:val="num" w:pos="720"/>
        </w:tabs>
        <w:ind w:left="720" w:hanging="360"/>
      </w:pPr>
      <w:rPr>
        <w:rFonts w:ascii="Arial" w:hAnsi="Arial" w:hint="default"/>
      </w:rPr>
    </w:lvl>
    <w:lvl w:ilvl="1" w:tplc="1772CE56" w:tentative="1">
      <w:start w:val="1"/>
      <w:numFmt w:val="bullet"/>
      <w:lvlText w:val="•"/>
      <w:lvlJc w:val="left"/>
      <w:pPr>
        <w:tabs>
          <w:tab w:val="num" w:pos="1440"/>
        </w:tabs>
        <w:ind w:left="1440" w:hanging="360"/>
      </w:pPr>
      <w:rPr>
        <w:rFonts w:ascii="Arial" w:hAnsi="Arial" w:hint="default"/>
      </w:rPr>
    </w:lvl>
    <w:lvl w:ilvl="2" w:tplc="43520CA4" w:tentative="1">
      <w:start w:val="1"/>
      <w:numFmt w:val="bullet"/>
      <w:lvlText w:val="•"/>
      <w:lvlJc w:val="left"/>
      <w:pPr>
        <w:tabs>
          <w:tab w:val="num" w:pos="2160"/>
        </w:tabs>
        <w:ind w:left="2160" w:hanging="360"/>
      </w:pPr>
      <w:rPr>
        <w:rFonts w:ascii="Arial" w:hAnsi="Arial" w:hint="default"/>
      </w:rPr>
    </w:lvl>
    <w:lvl w:ilvl="3" w:tplc="337ECB50" w:tentative="1">
      <w:start w:val="1"/>
      <w:numFmt w:val="bullet"/>
      <w:lvlText w:val="•"/>
      <w:lvlJc w:val="left"/>
      <w:pPr>
        <w:tabs>
          <w:tab w:val="num" w:pos="2880"/>
        </w:tabs>
        <w:ind w:left="2880" w:hanging="360"/>
      </w:pPr>
      <w:rPr>
        <w:rFonts w:ascii="Arial" w:hAnsi="Arial" w:hint="default"/>
      </w:rPr>
    </w:lvl>
    <w:lvl w:ilvl="4" w:tplc="5628AE3E" w:tentative="1">
      <w:start w:val="1"/>
      <w:numFmt w:val="bullet"/>
      <w:lvlText w:val="•"/>
      <w:lvlJc w:val="left"/>
      <w:pPr>
        <w:tabs>
          <w:tab w:val="num" w:pos="3600"/>
        </w:tabs>
        <w:ind w:left="3600" w:hanging="360"/>
      </w:pPr>
      <w:rPr>
        <w:rFonts w:ascii="Arial" w:hAnsi="Arial" w:hint="default"/>
      </w:rPr>
    </w:lvl>
    <w:lvl w:ilvl="5" w:tplc="171E4776" w:tentative="1">
      <w:start w:val="1"/>
      <w:numFmt w:val="bullet"/>
      <w:lvlText w:val="•"/>
      <w:lvlJc w:val="left"/>
      <w:pPr>
        <w:tabs>
          <w:tab w:val="num" w:pos="4320"/>
        </w:tabs>
        <w:ind w:left="4320" w:hanging="360"/>
      </w:pPr>
      <w:rPr>
        <w:rFonts w:ascii="Arial" w:hAnsi="Arial" w:hint="default"/>
      </w:rPr>
    </w:lvl>
    <w:lvl w:ilvl="6" w:tplc="CA96895E" w:tentative="1">
      <w:start w:val="1"/>
      <w:numFmt w:val="bullet"/>
      <w:lvlText w:val="•"/>
      <w:lvlJc w:val="left"/>
      <w:pPr>
        <w:tabs>
          <w:tab w:val="num" w:pos="5040"/>
        </w:tabs>
        <w:ind w:left="5040" w:hanging="360"/>
      </w:pPr>
      <w:rPr>
        <w:rFonts w:ascii="Arial" w:hAnsi="Arial" w:hint="default"/>
      </w:rPr>
    </w:lvl>
    <w:lvl w:ilvl="7" w:tplc="5C0A5B2A" w:tentative="1">
      <w:start w:val="1"/>
      <w:numFmt w:val="bullet"/>
      <w:lvlText w:val="•"/>
      <w:lvlJc w:val="left"/>
      <w:pPr>
        <w:tabs>
          <w:tab w:val="num" w:pos="5760"/>
        </w:tabs>
        <w:ind w:left="5760" w:hanging="360"/>
      </w:pPr>
      <w:rPr>
        <w:rFonts w:ascii="Arial" w:hAnsi="Arial" w:hint="default"/>
      </w:rPr>
    </w:lvl>
    <w:lvl w:ilvl="8" w:tplc="BFBE8F32" w:tentative="1">
      <w:start w:val="1"/>
      <w:numFmt w:val="bullet"/>
      <w:lvlText w:val="•"/>
      <w:lvlJc w:val="left"/>
      <w:pPr>
        <w:tabs>
          <w:tab w:val="num" w:pos="6480"/>
        </w:tabs>
        <w:ind w:left="6480" w:hanging="360"/>
      </w:pPr>
      <w:rPr>
        <w:rFonts w:ascii="Arial" w:hAnsi="Arial" w:hint="default"/>
      </w:rPr>
    </w:lvl>
  </w:abstractNum>
  <w:abstractNum w:abstractNumId="19">
    <w:nsid w:val="51D408BF"/>
    <w:multiLevelType w:val="hybridMultilevel"/>
    <w:tmpl w:val="67CA27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154CDC"/>
    <w:multiLevelType w:val="hybridMultilevel"/>
    <w:tmpl w:val="9F5C1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C65C0F"/>
    <w:multiLevelType w:val="hybridMultilevel"/>
    <w:tmpl w:val="0916EA4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0"/>
  </w:num>
  <w:num w:numId="3">
    <w:abstractNumId w:val="10"/>
  </w:num>
  <w:num w:numId="4">
    <w:abstractNumId w:val="13"/>
  </w:num>
  <w:num w:numId="5">
    <w:abstractNumId w:val="6"/>
  </w:num>
  <w:num w:numId="6">
    <w:abstractNumId w:val="15"/>
  </w:num>
  <w:num w:numId="7">
    <w:abstractNumId w:val="3"/>
  </w:num>
  <w:num w:numId="8">
    <w:abstractNumId w:val="5"/>
  </w:num>
  <w:num w:numId="9">
    <w:abstractNumId w:val="16"/>
  </w:num>
  <w:num w:numId="10">
    <w:abstractNumId w:val="21"/>
  </w:num>
  <w:num w:numId="11">
    <w:abstractNumId w:val="8"/>
  </w:num>
  <w:num w:numId="12">
    <w:abstractNumId w:val="12"/>
  </w:num>
  <w:num w:numId="13">
    <w:abstractNumId w:val="11"/>
  </w:num>
  <w:num w:numId="14">
    <w:abstractNumId w:val="14"/>
  </w:num>
  <w:num w:numId="15">
    <w:abstractNumId w:val="19"/>
  </w:num>
  <w:num w:numId="16">
    <w:abstractNumId w:val="1"/>
  </w:num>
  <w:num w:numId="17">
    <w:abstractNumId w:val="9"/>
  </w:num>
  <w:num w:numId="18">
    <w:abstractNumId w:val="2"/>
  </w:num>
  <w:num w:numId="19">
    <w:abstractNumId w:val="17"/>
  </w:num>
  <w:num w:numId="20">
    <w:abstractNumId w:val="7"/>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4D"/>
    <w:rsid w:val="000067B6"/>
    <w:rsid w:val="00016774"/>
    <w:rsid w:val="00016C7B"/>
    <w:rsid w:val="00023004"/>
    <w:rsid w:val="0002488C"/>
    <w:rsid w:val="000323CA"/>
    <w:rsid w:val="00033435"/>
    <w:rsid w:val="000351A3"/>
    <w:rsid w:val="00040FD5"/>
    <w:rsid w:val="00041A0F"/>
    <w:rsid w:val="00052F0F"/>
    <w:rsid w:val="00055028"/>
    <w:rsid w:val="00056591"/>
    <w:rsid w:val="0006228B"/>
    <w:rsid w:val="000708AD"/>
    <w:rsid w:val="00075047"/>
    <w:rsid w:val="0008286E"/>
    <w:rsid w:val="0008343F"/>
    <w:rsid w:val="00083710"/>
    <w:rsid w:val="000918CD"/>
    <w:rsid w:val="000A5A5B"/>
    <w:rsid w:val="000B59C9"/>
    <w:rsid w:val="000C35C0"/>
    <w:rsid w:val="000C3DF2"/>
    <w:rsid w:val="000C70B4"/>
    <w:rsid w:val="000D16B8"/>
    <w:rsid w:val="000D4D91"/>
    <w:rsid w:val="000E14F8"/>
    <w:rsid w:val="000E34D3"/>
    <w:rsid w:val="000E36D1"/>
    <w:rsid w:val="000E3F95"/>
    <w:rsid w:val="000E637A"/>
    <w:rsid w:val="000F3FE1"/>
    <w:rsid w:val="000F65FF"/>
    <w:rsid w:val="000F6B23"/>
    <w:rsid w:val="0011000F"/>
    <w:rsid w:val="00111286"/>
    <w:rsid w:val="0011373C"/>
    <w:rsid w:val="00114C9A"/>
    <w:rsid w:val="00114EFE"/>
    <w:rsid w:val="001166A3"/>
    <w:rsid w:val="001178B4"/>
    <w:rsid w:val="001252EE"/>
    <w:rsid w:val="0012686D"/>
    <w:rsid w:val="00134ADA"/>
    <w:rsid w:val="00136D18"/>
    <w:rsid w:val="001458AF"/>
    <w:rsid w:val="00146D4F"/>
    <w:rsid w:val="0016575E"/>
    <w:rsid w:val="00167654"/>
    <w:rsid w:val="0017149F"/>
    <w:rsid w:val="00175901"/>
    <w:rsid w:val="00183331"/>
    <w:rsid w:val="0019254D"/>
    <w:rsid w:val="001951A2"/>
    <w:rsid w:val="00196DFF"/>
    <w:rsid w:val="00197F52"/>
    <w:rsid w:val="001A4C7D"/>
    <w:rsid w:val="001A7A75"/>
    <w:rsid w:val="001C03BB"/>
    <w:rsid w:val="001C0CF8"/>
    <w:rsid w:val="001C18B5"/>
    <w:rsid w:val="001C2F0B"/>
    <w:rsid w:val="001D062D"/>
    <w:rsid w:val="001D0E79"/>
    <w:rsid w:val="001E33AB"/>
    <w:rsid w:val="001E4C6C"/>
    <w:rsid w:val="001E6964"/>
    <w:rsid w:val="001F4234"/>
    <w:rsid w:val="001F4B61"/>
    <w:rsid w:val="00204ED2"/>
    <w:rsid w:val="002068F1"/>
    <w:rsid w:val="0021035E"/>
    <w:rsid w:val="00210E32"/>
    <w:rsid w:val="00212485"/>
    <w:rsid w:val="002139B1"/>
    <w:rsid w:val="00217576"/>
    <w:rsid w:val="0022622D"/>
    <w:rsid w:val="00240206"/>
    <w:rsid w:val="00253D04"/>
    <w:rsid w:val="002624F4"/>
    <w:rsid w:val="00287137"/>
    <w:rsid w:val="00293189"/>
    <w:rsid w:val="002936EE"/>
    <w:rsid w:val="002B1DD3"/>
    <w:rsid w:val="002B3068"/>
    <w:rsid w:val="002D2B07"/>
    <w:rsid w:val="002E4AEC"/>
    <w:rsid w:val="002E7DE1"/>
    <w:rsid w:val="002F4ABE"/>
    <w:rsid w:val="002F571B"/>
    <w:rsid w:val="00303039"/>
    <w:rsid w:val="00304CD7"/>
    <w:rsid w:val="00304F1F"/>
    <w:rsid w:val="00311C51"/>
    <w:rsid w:val="00312FDB"/>
    <w:rsid w:val="0031434B"/>
    <w:rsid w:val="00315E9F"/>
    <w:rsid w:val="00322C18"/>
    <w:rsid w:val="0033402F"/>
    <w:rsid w:val="003406CE"/>
    <w:rsid w:val="0034078D"/>
    <w:rsid w:val="0035572B"/>
    <w:rsid w:val="00361D36"/>
    <w:rsid w:val="003676D8"/>
    <w:rsid w:val="00374F83"/>
    <w:rsid w:val="0038087E"/>
    <w:rsid w:val="00394F71"/>
    <w:rsid w:val="00396267"/>
    <w:rsid w:val="0039660D"/>
    <w:rsid w:val="003B3E07"/>
    <w:rsid w:val="003C58EB"/>
    <w:rsid w:val="003C60F9"/>
    <w:rsid w:val="003D6385"/>
    <w:rsid w:val="003E0E76"/>
    <w:rsid w:val="003E6DE9"/>
    <w:rsid w:val="003F3172"/>
    <w:rsid w:val="00404103"/>
    <w:rsid w:val="004063C2"/>
    <w:rsid w:val="00415A6E"/>
    <w:rsid w:val="00424E81"/>
    <w:rsid w:val="00432DF3"/>
    <w:rsid w:val="00435303"/>
    <w:rsid w:val="00442D8F"/>
    <w:rsid w:val="00457490"/>
    <w:rsid w:val="004653AA"/>
    <w:rsid w:val="0046730D"/>
    <w:rsid w:val="004674AC"/>
    <w:rsid w:val="00475BFE"/>
    <w:rsid w:val="0048232B"/>
    <w:rsid w:val="00482669"/>
    <w:rsid w:val="00482C32"/>
    <w:rsid w:val="00485635"/>
    <w:rsid w:val="0049074D"/>
    <w:rsid w:val="004914FC"/>
    <w:rsid w:val="004A44AC"/>
    <w:rsid w:val="004A575B"/>
    <w:rsid w:val="004B1183"/>
    <w:rsid w:val="004B40E4"/>
    <w:rsid w:val="004B7D7D"/>
    <w:rsid w:val="004D25B5"/>
    <w:rsid w:val="004D4976"/>
    <w:rsid w:val="004D5270"/>
    <w:rsid w:val="004D57CF"/>
    <w:rsid w:val="004E16DE"/>
    <w:rsid w:val="004E368F"/>
    <w:rsid w:val="004E4343"/>
    <w:rsid w:val="004F131B"/>
    <w:rsid w:val="0050254D"/>
    <w:rsid w:val="005029C5"/>
    <w:rsid w:val="00504C6A"/>
    <w:rsid w:val="00516732"/>
    <w:rsid w:val="00520189"/>
    <w:rsid w:val="00533A82"/>
    <w:rsid w:val="00533FA9"/>
    <w:rsid w:val="00547C5B"/>
    <w:rsid w:val="00551B39"/>
    <w:rsid w:val="005543BB"/>
    <w:rsid w:val="00555B93"/>
    <w:rsid w:val="00555C71"/>
    <w:rsid w:val="00555CE4"/>
    <w:rsid w:val="00557D71"/>
    <w:rsid w:val="00565EA6"/>
    <w:rsid w:val="0058038A"/>
    <w:rsid w:val="00586D24"/>
    <w:rsid w:val="005974B3"/>
    <w:rsid w:val="005A4077"/>
    <w:rsid w:val="005B5259"/>
    <w:rsid w:val="005D626C"/>
    <w:rsid w:val="005E124A"/>
    <w:rsid w:val="005E2C5D"/>
    <w:rsid w:val="005E41B6"/>
    <w:rsid w:val="005E64C0"/>
    <w:rsid w:val="005E7F0F"/>
    <w:rsid w:val="005F1FA6"/>
    <w:rsid w:val="005F3138"/>
    <w:rsid w:val="006000A4"/>
    <w:rsid w:val="00630BC2"/>
    <w:rsid w:val="00632AEF"/>
    <w:rsid w:val="0063455D"/>
    <w:rsid w:val="00634F04"/>
    <w:rsid w:val="006356E9"/>
    <w:rsid w:val="006449A6"/>
    <w:rsid w:val="00646567"/>
    <w:rsid w:val="0064692B"/>
    <w:rsid w:val="00653173"/>
    <w:rsid w:val="00654140"/>
    <w:rsid w:val="00660405"/>
    <w:rsid w:val="00661286"/>
    <w:rsid w:val="00685493"/>
    <w:rsid w:val="006912BA"/>
    <w:rsid w:val="0069384D"/>
    <w:rsid w:val="006A0B8F"/>
    <w:rsid w:val="006A2521"/>
    <w:rsid w:val="006A55D2"/>
    <w:rsid w:val="006B3F97"/>
    <w:rsid w:val="006C1E08"/>
    <w:rsid w:val="006C27B1"/>
    <w:rsid w:val="006D219D"/>
    <w:rsid w:val="006E6D86"/>
    <w:rsid w:val="006F2BF4"/>
    <w:rsid w:val="006F3FB9"/>
    <w:rsid w:val="006F4074"/>
    <w:rsid w:val="007009C1"/>
    <w:rsid w:val="00704819"/>
    <w:rsid w:val="00705E6D"/>
    <w:rsid w:val="00717CF0"/>
    <w:rsid w:val="007236C9"/>
    <w:rsid w:val="00727402"/>
    <w:rsid w:val="0074257F"/>
    <w:rsid w:val="00743B29"/>
    <w:rsid w:val="007443FE"/>
    <w:rsid w:val="007450FF"/>
    <w:rsid w:val="00750C38"/>
    <w:rsid w:val="00751CF6"/>
    <w:rsid w:val="00752A02"/>
    <w:rsid w:val="00752DD7"/>
    <w:rsid w:val="00761442"/>
    <w:rsid w:val="00761789"/>
    <w:rsid w:val="007842E0"/>
    <w:rsid w:val="00794208"/>
    <w:rsid w:val="007A2466"/>
    <w:rsid w:val="007A4394"/>
    <w:rsid w:val="007C6DD1"/>
    <w:rsid w:val="007D1C96"/>
    <w:rsid w:val="007F29F3"/>
    <w:rsid w:val="00802D2E"/>
    <w:rsid w:val="008048B3"/>
    <w:rsid w:val="00817452"/>
    <w:rsid w:val="0082087C"/>
    <w:rsid w:val="00827F22"/>
    <w:rsid w:val="00832B9D"/>
    <w:rsid w:val="00832C80"/>
    <w:rsid w:val="00835B41"/>
    <w:rsid w:val="00835F5C"/>
    <w:rsid w:val="00844256"/>
    <w:rsid w:val="00852683"/>
    <w:rsid w:val="00855CCC"/>
    <w:rsid w:val="0085766A"/>
    <w:rsid w:val="00862466"/>
    <w:rsid w:val="00863345"/>
    <w:rsid w:val="00870AB0"/>
    <w:rsid w:val="0087233B"/>
    <w:rsid w:val="00872C9C"/>
    <w:rsid w:val="00884703"/>
    <w:rsid w:val="008871D8"/>
    <w:rsid w:val="00891325"/>
    <w:rsid w:val="00895655"/>
    <w:rsid w:val="008C1CCB"/>
    <w:rsid w:val="008C3705"/>
    <w:rsid w:val="008C3B92"/>
    <w:rsid w:val="008D1943"/>
    <w:rsid w:val="008D1C7A"/>
    <w:rsid w:val="008D3058"/>
    <w:rsid w:val="008D5B18"/>
    <w:rsid w:val="008D5E95"/>
    <w:rsid w:val="008E0250"/>
    <w:rsid w:val="008F1C42"/>
    <w:rsid w:val="008F5A52"/>
    <w:rsid w:val="008F6680"/>
    <w:rsid w:val="009000C2"/>
    <w:rsid w:val="0090120D"/>
    <w:rsid w:val="00904BC7"/>
    <w:rsid w:val="009139F3"/>
    <w:rsid w:val="009144C0"/>
    <w:rsid w:val="0091471A"/>
    <w:rsid w:val="00914EA6"/>
    <w:rsid w:val="009252DF"/>
    <w:rsid w:val="0093213F"/>
    <w:rsid w:val="00933921"/>
    <w:rsid w:val="009541BC"/>
    <w:rsid w:val="0095436D"/>
    <w:rsid w:val="00982E42"/>
    <w:rsid w:val="00987F0F"/>
    <w:rsid w:val="009A0953"/>
    <w:rsid w:val="009B0C69"/>
    <w:rsid w:val="009B7414"/>
    <w:rsid w:val="009C5FD0"/>
    <w:rsid w:val="009D0123"/>
    <w:rsid w:val="009D352F"/>
    <w:rsid w:val="009E77FE"/>
    <w:rsid w:val="009E790F"/>
    <w:rsid w:val="009F197F"/>
    <w:rsid w:val="009F4F40"/>
    <w:rsid w:val="00A21928"/>
    <w:rsid w:val="00A314B8"/>
    <w:rsid w:val="00A37A7B"/>
    <w:rsid w:val="00A51768"/>
    <w:rsid w:val="00A53B2E"/>
    <w:rsid w:val="00A55174"/>
    <w:rsid w:val="00A67BD1"/>
    <w:rsid w:val="00A73F9A"/>
    <w:rsid w:val="00A84E75"/>
    <w:rsid w:val="00A91664"/>
    <w:rsid w:val="00A97E62"/>
    <w:rsid w:val="00AA418E"/>
    <w:rsid w:val="00AA52E9"/>
    <w:rsid w:val="00AB189C"/>
    <w:rsid w:val="00AC04DA"/>
    <w:rsid w:val="00AC4411"/>
    <w:rsid w:val="00AD5E3A"/>
    <w:rsid w:val="00AE296B"/>
    <w:rsid w:val="00AE65AD"/>
    <w:rsid w:val="00AE7481"/>
    <w:rsid w:val="00AF3798"/>
    <w:rsid w:val="00B012CF"/>
    <w:rsid w:val="00B25B36"/>
    <w:rsid w:val="00B30E1F"/>
    <w:rsid w:val="00B34E5F"/>
    <w:rsid w:val="00B577EB"/>
    <w:rsid w:val="00B631FB"/>
    <w:rsid w:val="00B714A5"/>
    <w:rsid w:val="00B72471"/>
    <w:rsid w:val="00B753CB"/>
    <w:rsid w:val="00B75CA4"/>
    <w:rsid w:val="00B7601E"/>
    <w:rsid w:val="00B77088"/>
    <w:rsid w:val="00B80860"/>
    <w:rsid w:val="00BA0F72"/>
    <w:rsid w:val="00BA3BB1"/>
    <w:rsid w:val="00BB1B14"/>
    <w:rsid w:val="00BB25C0"/>
    <w:rsid w:val="00BB36AF"/>
    <w:rsid w:val="00C03D00"/>
    <w:rsid w:val="00C136AF"/>
    <w:rsid w:val="00C16501"/>
    <w:rsid w:val="00C17A69"/>
    <w:rsid w:val="00C2445D"/>
    <w:rsid w:val="00C247FB"/>
    <w:rsid w:val="00C26377"/>
    <w:rsid w:val="00C26451"/>
    <w:rsid w:val="00C40F22"/>
    <w:rsid w:val="00C4528A"/>
    <w:rsid w:val="00C47A91"/>
    <w:rsid w:val="00C50896"/>
    <w:rsid w:val="00C51988"/>
    <w:rsid w:val="00C607FF"/>
    <w:rsid w:val="00C66BC9"/>
    <w:rsid w:val="00C7063B"/>
    <w:rsid w:val="00C7311E"/>
    <w:rsid w:val="00C80D3F"/>
    <w:rsid w:val="00C80F6D"/>
    <w:rsid w:val="00C83B08"/>
    <w:rsid w:val="00C84CFE"/>
    <w:rsid w:val="00C91BA4"/>
    <w:rsid w:val="00C944C5"/>
    <w:rsid w:val="00C948F3"/>
    <w:rsid w:val="00CA082C"/>
    <w:rsid w:val="00CA266F"/>
    <w:rsid w:val="00CA448C"/>
    <w:rsid w:val="00CB0EB7"/>
    <w:rsid w:val="00CB41BA"/>
    <w:rsid w:val="00CB7809"/>
    <w:rsid w:val="00CD2784"/>
    <w:rsid w:val="00CD411E"/>
    <w:rsid w:val="00CD78AF"/>
    <w:rsid w:val="00CD7F42"/>
    <w:rsid w:val="00CE46CD"/>
    <w:rsid w:val="00CE4B0B"/>
    <w:rsid w:val="00CE5F7B"/>
    <w:rsid w:val="00D002F1"/>
    <w:rsid w:val="00D00ADA"/>
    <w:rsid w:val="00D11856"/>
    <w:rsid w:val="00D16179"/>
    <w:rsid w:val="00D24800"/>
    <w:rsid w:val="00D33D01"/>
    <w:rsid w:val="00D34A2D"/>
    <w:rsid w:val="00D35398"/>
    <w:rsid w:val="00D45B4D"/>
    <w:rsid w:val="00D601E5"/>
    <w:rsid w:val="00D65B84"/>
    <w:rsid w:val="00D6625D"/>
    <w:rsid w:val="00D674F9"/>
    <w:rsid w:val="00D715AD"/>
    <w:rsid w:val="00D73E9C"/>
    <w:rsid w:val="00D73F2C"/>
    <w:rsid w:val="00D81778"/>
    <w:rsid w:val="00D863C5"/>
    <w:rsid w:val="00D90226"/>
    <w:rsid w:val="00D96E8D"/>
    <w:rsid w:val="00D9748F"/>
    <w:rsid w:val="00DA607F"/>
    <w:rsid w:val="00DB02AA"/>
    <w:rsid w:val="00DB5DFB"/>
    <w:rsid w:val="00DC324E"/>
    <w:rsid w:val="00DC644D"/>
    <w:rsid w:val="00DD5BA5"/>
    <w:rsid w:val="00DD7F60"/>
    <w:rsid w:val="00DE0D76"/>
    <w:rsid w:val="00DE7352"/>
    <w:rsid w:val="00DF3EDD"/>
    <w:rsid w:val="00E02EEF"/>
    <w:rsid w:val="00E06749"/>
    <w:rsid w:val="00E1006A"/>
    <w:rsid w:val="00E1065A"/>
    <w:rsid w:val="00E17AA8"/>
    <w:rsid w:val="00E27FD2"/>
    <w:rsid w:val="00E32C55"/>
    <w:rsid w:val="00E361BD"/>
    <w:rsid w:val="00E41ABF"/>
    <w:rsid w:val="00E448AD"/>
    <w:rsid w:val="00E62E83"/>
    <w:rsid w:val="00E64361"/>
    <w:rsid w:val="00E64C35"/>
    <w:rsid w:val="00E673DE"/>
    <w:rsid w:val="00E67750"/>
    <w:rsid w:val="00E75E8A"/>
    <w:rsid w:val="00E8228D"/>
    <w:rsid w:val="00E83174"/>
    <w:rsid w:val="00E90B75"/>
    <w:rsid w:val="00E9428D"/>
    <w:rsid w:val="00EA0D23"/>
    <w:rsid w:val="00EA18D1"/>
    <w:rsid w:val="00EA4FA5"/>
    <w:rsid w:val="00EA70AD"/>
    <w:rsid w:val="00EB6F85"/>
    <w:rsid w:val="00ED3513"/>
    <w:rsid w:val="00EE7908"/>
    <w:rsid w:val="00EF284C"/>
    <w:rsid w:val="00EF33FF"/>
    <w:rsid w:val="00EF457B"/>
    <w:rsid w:val="00EF70A4"/>
    <w:rsid w:val="00F013D6"/>
    <w:rsid w:val="00F02AD7"/>
    <w:rsid w:val="00F1085F"/>
    <w:rsid w:val="00F16FA5"/>
    <w:rsid w:val="00F177B9"/>
    <w:rsid w:val="00F17D90"/>
    <w:rsid w:val="00F25DE0"/>
    <w:rsid w:val="00F32733"/>
    <w:rsid w:val="00F354E3"/>
    <w:rsid w:val="00F44944"/>
    <w:rsid w:val="00F5543D"/>
    <w:rsid w:val="00F61630"/>
    <w:rsid w:val="00F628F3"/>
    <w:rsid w:val="00F62C4C"/>
    <w:rsid w:val="00F65032"/>
    <w:rsid w:val="00F72D34"/>
    <w:rsid w:val="00F91FA7"/>
    <w:rsid w:val="00FA146F"/>
    <w:rsid w:val="00FA2946"/>
    <w:rsid w:val="00FA79F0"/>
    <w:rsid w:val="00FB7827"/>
    <w:rsid w:val="00FC47AD"/>
    <w:rsid w:val="00FC5312"/>
    <w:rsid w:val="00FC613E"/>
    <w:rsid w:val="00FC66E4"/>
    <w:rsid w:val="00FC79AA"/>
    <w:rsid w:val="00FE0060"/>
    <w:rsid w:val="00FE73C3"/>
    <w:rsid w:val="00FF3A8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98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7481"/>
  </w:style>
  <w:style w:type="paragraph" w:styleId="Heading1">
    <w:name w:val="heading 1"/>
    <w:basedOn w:val="Normal"/>
    <w:next w:val="Normal"/>
    <w:link w:val="Heading1Char"/>
    <w:uiPriority w:val="9"/>
    <w:qFormat/>
    <w:rsid w:val="00442D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3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7A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D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466"/>
    <w:pPr>
      <w:ind w:left="720"/>
      <w:contextualSpacing/>
    </w:pPr>
  </w:style>
  <w:style w:type="character" w:customStyle="1" w:styleId="Heading3Char">
    <w:name w:val="Heading 3 Char"/>
    <w:basedOn w:val="DefaultParagraphFont"/>
    <w:link w:val="Heading3"/>
    <w:uiPriority w:val="9"/>
    <w:semiHidden/>
    <w:rsid w:val="00E17AA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12485"/>
    <w:rPr>
      <w:color w:val="0563C1" w:themeColor="hyperlink"/>
      <w:u w:val="single"/>
    </w:rPr>
  </w:style>
  <w:style w:type="character" w:styleId="EndnoteReference">
    <w:name w:val="endnote reference"/>
    <w:basedOn w:val="DefaultParagraphFont"/>
    <w:uiPriority w:val="99"/>
    <w:unhideWhenUsed/>
    <w:rsid w:val="0049074D"/>
    <w:rPr>
      <w:vertAlign w:val="superscript"/>
    </w:rPr>
  </w:style>
  <w:style w:type="paragraph" w:styleId="EndnoteText">
    <w:name w:val="endnote text"/>
    <w:basedOn w:val="Normal"/>
    <w:link w:val="EndnoteTextChar"/>
    <w:uiPriority w:val="99"/>
    <w:unhideWhenUsed/>
    <w:qFormat/>
    <w:rsid w:val="0049074D"/>
    <w:pPr>
      <w:ind w:firstLine="288"/>
    </w:pPr>
    <w:rPr>
      <w:kern w:val="24"/>
      <w:lang w:eastAsia="ja-JP"/>
    </w:rPr>
  </w:style>
  <w:style w:type="character" w:customStyle="1" w:styleId="EndnoteTextChar">
    <w:name w:val="Endnote Text Char"/>
    <w:basedOn w:val="DefaultParagraphFont"/>
    <w:link w:val="EndnoteText"/>
    <w:uiPriority w:val="99"/>
    <w:rsid w:val="0049074D"/>
    <w:rPr>
      <w:kern w:val="24"/>
      <w:lang w:eastAsia="ja-JP"/>
    </w:rPr>
  </w:style>
  <w:style w:type="paragraph" w:styleId="BalloonText">
    <w:name w:val="Balloon Text"/>
    <w:basedOn w:val="Normal"/>
    <w:link w:val="BalloonTextChar"/>
    <w:uiPriority w:val="99"/>
    <w:semiHidden/>
    <w:unhideWhenUsed/>
    <w:rsid w:val="004907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074D"/>
    <w:rPr>
      <w:rFonts w:ascii="Times New Roman" w:hAnsi="Times New Roman" w:cs="Times New Roman"/>
      <w:sz w:val="18"/>
      <w:szCs w:val="18"/>
    </w:rPr>
  </w:style>
  <w:style w:type="character" w:customStyle="1" w:styleId="Heading2Char">
    <w:name w:val="Heading 2 Char"/>
    <w:basedOn w:val="DefaultParagraphFont"/>
    <w:link w:val="Heading2"/>
    <w:uiPriority w:val="9"/>
    <w:rsid w:val="0095436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F3EDD"/>
    <w:pPr>
      <w:spacing w:before="100" w:beforeAutospacing="1" w:after="100" w:afterAutospacing="1"/>
    </w:pPr>
    <w:rPr>
      <w:rFonts w:ascii="Times New Roman" w:hAnsi="Times New Roman" w:cs="Times New Roman"/>
    </w:rPr>
  </w:style>
  <w:style w:type="paragraph" w:styleId="NoSpacing">
    <w:name w:val="No Spacing"/>
    <w:uiPriority w:val="1"/>
    <w:qFormat/>
    <w:rsid w:val="00D66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53664">
      <w:bodyDiv w:val="1"/>
      <w:marLeft w:val="0"/>
      <w:marRight w:val="0"/>
      <w:marTop w:val="0"/>
      <w:marBottom w:val="0"/>
      <w:divBdr>
        <w:top w:val="none" w:sz="0" w:space="0" w:color="auto"/>
        <w:left w:val="none" w:sz="0" w:space="0" w:color="auto"/>
        <w:bottom w:val="none" w:sz="0" w:space="0" w:color="auto"/>
        <w:right w:val="none" w:sz="0" w:space="0" w:color="auto"/>
      </w:divBdr>
    </w:div>
    <w:div w:id="182133575">
      <w:bodyDiv w:val="1"/>
      <w:marLeft w:val="0"/>
      <w:marRight w:val="0"/>
      <w:marTop w:val="0"/>
      <w:marBottom w:val="0"/>
      <w:divBdr>
        <w:top w:val="none" w:sz="0" w:space="0" w:color="auto"/>
        <w:left w:val="none" w:sz="0" w:space="0" w:color="auto"/>
        <w:bottom w:val="none" w:sz="0" w:space="0" w:color="auto"/>
        <w:right w:val="none" w:sz="0" w:space="0" w:color="auto"/>
      </w:divBdr>
    </w:div>
    <w:div w:id="182209312">
      <w:bodyDiv w:val="1"/>
      <w:marLeft w:val="0"/>
      <w:marRight w:val="0"/>
      <w:marTop w:val="0"/>
      <w:marBottom w:val="0"/>
      <w:divBdr>
        <w:top w:val="none" w:sz="0" w:space="0" w:color="auto"/>
        <w:left w:val="none" w:sz="0" w:space="0" w:color="auto"/>
        <w:bottom w:val="none" w:sz="0" w:space="0" w:color="auto"/>
        <w:right w:val="none" w:sz="0" w:space="0" w:color="auto"/>
      </w:divBdr>
    </w:div>
    <w:div w:id="251016163">
      <w:bodyDiv w:val="1"/>
      <w:marLeft w:val="0"/>
      <w:marRight w:val="0"/>
      <w:marTop w:val="0"/>
      <w:marBottom w:val="0"/>
      <w:divBdr>
        <w:top w:val="none" w:sz="0" w:space="0" w:color="auto"/>
        <w:left w:val="none" w:sz="0" w:space="0" w:color="auto"/>
        <w:bottom w:val="none" w:sz="0" w:space="0" w:color="auto"/>
        <w:right w:val="none" w:sz="0" w:space="0" w:color="auto"/>
      </w:divBdr>
    </w:div>
    <w:div w:id="265387712">
      <w:bodyDiv w:val="1"/>
      <w:marLeft w:val="0"/>
      <w:marRight w:val="0"/>
      <w:marTop w:val="0"/>
      <w:marBottom w:val="0"/>
      <w:divBdr>
        <w:top w:val="none" w:sz="0" w:space="0" w:color="auto"/>
        <w:left w:val="none" w:sz="0" w:space="0" w:color="auto"/>
        <w:bottom w:val="none" w:sz="0" w:space="0" w:color="auto"/>
        <w:right w:val="none" w:sz="0" w:space="0" w:color="auto"/>
      </w:divBdr>
      <w:divsChild>
        <w:div w:id="1224633589">
          <w:marLeft w:val="360"/>
          <w:marRight w:val="0"/>
          <w:marTop w:val="200"/>
          <w:marBottom w:val="0"/>
          <w:divBdr>
            <w:top w:val="none" w:sz="0" w:space="0" w:color="auto"/>
            <w:left w:val="none" w:sz="0" w:space="0" w:color="auto"/>
            <w:bottom w:val="none" w:sz="0" w:space="0" w:color="auto"/>
            <w:right w:val="none" w:sz="0" w:space="0" w:color="auto"/>
          </w:divBdr>
        </w:div>
      </w:divsChild>
    </w:div>
    <w:div w:id="339282735">
      <w:bodyDiv w:val="1"/>
      <w:marLeft w:val="0"/>
      <w:marRight w:val="0"/>
      <w:marTop w:val="0"/>
      <w:marBottom w:val="0"/>
      <w:divBdr>
        <w:top w:val="none" w:sz="0" w:space="0" w:color="auto"/>
        <w:left w:val="none" w:sz="0" w:space="0" w:color="auto"/>
        <w:bottom w:val="none" w:sz="0" w:space="0" w:color="auto"/>
        <w:right w:val="none" w:sz="0" w:space="0" w:color="auto"/>
      </w:divBdr>
      <w:divsChild>
        <w:div w:id="1707294012">
          <w:marLeft w:val="360"/>
          <w:marRight w:val="0"/>
          <w:marTop w:val="0"/>
          <w:marBottom w:val="0"/>
          <w:divBdr>
            <w:top w:val="none" w:sz="0" w:space="0" w:color="auto"/>
            <w:left w:val="none" w:sz="0" w:space="0" w:color="auto"/>
            <w:bottom w:val="none" w:sz="0" w:space="0" w:color="auto"/>
            <w:right w:val="none" w:sz="0" w:space="0" w:color="auto"/>
          </w:divBdr>
        </w:div>
        <w:div w:id="115488543">
          <w:marLeft w:val="360"/>
          <w:marRight w:val="0"/>
          <w:marTop w:val="0"/>
          <w:marBottom w:val="0"/>
          <w:divBdr>
            <w:top w:val="none" w:sz="0" w:space="0" w:color="auto"/>
            <w:left w:val="none" w:sz="0" w:space="0" w:color="auto"/>
            <w:bottom w:val="none" w:sz="0" w:space="0" w:color="auto"/>
            <w:right w:val="none" w:sz="0" w:space="0" w:color="auto"/>
          </w:divBdr>
        </w:div>
        <w:div w:id="804588075">
          <w:marLeft w:val="360"/>
          <w:marRight w:val="0"/>
          <w:marTop w:val="0"/>
          <w:marBottom w:val="0"/>
          <w:divBdr>
            <w:top w:val="none" w:sz="0" w:space="0" w:color="auto"/>
            <w:left w:val="none" w:sz="0" w:space="0" w:color="auto"/>
            <w:bottom w:val="none" w:sz="0" w:space="0" w:color="auto"/>
            <w:right w:val="none" w:sz="0" w:space="0" w:color="auto"/>
          </w:divBdr>
        </w:div>
      </w:divsChild>
    </w:div>
    <w:div w:id="918715551">
      <w:bodyDiv w:val="1"/>
      <w:marLeft w:val="0"/>
      <w:marRight w:val="0"/>
      <w:marTop w:val="0"/>
      <w:marBottom w:val="0"/>
      <w:divBdr>
        <w:top w:val="none" w:sz="0" w:space="0" w:color="auto"/>
        <w:left w:val="none" w:sz="0" w:space="0" w:color="auto"/>
        <w:bottom w:val="none" w:sz="0" w:space="0" w:color="auto"/>
        <w:right w:val="none" w:sz="0" w:space="0" w:color="auto"/>
      </w:divBdr>
    </w:div>
    <w:div w:id="1208183855">
      <w:bodyDiv w:val="1"/>
      <w:marLeft w:val="0"/>
      <w:marRight w:val="0"/>
      <w:marTop w:val="0"/>
      <w:marBottom w:val="0"/>
      <w:divBdr>
        <w:top w:val="none" w:sz="0" w:space="0" w:color="auto"/>
        <w:left w:val="none" w:sz="0" w:space="0" w:color="auto"/>
        <w:bottom w:val="none" w:sz="0" w:space="0" w:color="auto"/>
        <w:right w:val="none" w:sz="0" w:space="0" w:color="auto"/>
      </w:divBdr>
    </w:div>
    <w:div w:id="1343706686">
      <w:bodyDiv w:val="1"/>
      <w:marLeft w:val="0"/>
      <w:marRight w:val="0"/>
      <w:marTop w:val="0"/>
      <w:marBottom w:val="0"/>
      <w:divBdr>
        <w:top w:val="none" w:sz="0" w:space="0" w:color="auto"/>
        <w:left w:val="none" w:sz="0" w:space="0" w:color="auto"/>
        <w:bottom w:val="none" w:sz="0" w:space="0" w:color="auto"/>
        <w:right w:val="none" w:sz="0" w:space="0" w:color="auto"/>
      </w:divBdr>
    </w:div>
    <w:div w:id="1932468880">
      <w:bodyDiv w:val="1"/>
      <w:marLeft w:val="0"/>
      <w:marRight w:val="0"/>
      <w:marTop w:val="0"/>
      <w:marBottom w:val="0"/>
      <w:divBdr>
        <w:top w:val="none" w:sz="0" w:space="0" w:color="auto"/>
        <w:left w:val="none" w:sz="0" w:space="0" w:color="auto"/>
        <w:bottom w:val="none" w:sz="0" w:space="0" w:color="auto"/>
        <w:right w:val="none" w:sz="0" w:space="0" w:color="auto"/>
      </w:divBdr>
      <w:divsChild>
        <w:div w:id="455417576">
          <w:marLeft w:val="360"/>
          <w:marRight w:val="0"/>
          <w:marTop w:val="0"/>
          <w:marBottom w:val="0"/>
          <w:divBdr>
            <w:top w:val="none" w:sz="0" w:space="0" w:color="auto"/>
            <w:left w:val="none" w:sz="0" w:space="0" w:color="auto"/>
            <w:bottom w:val="none" w:sz="0" w:space="0" w:color="auto"/>
            <w:right w:val="none" w:sz="0" w:space="0" w:color="auto"/>
          </w:divBdr>
        </w:div>
        <w:div w:id="98525082">
          <w:marLeft w:val="360"/>
          <w:marRight w:val="0"/>
          <w:marTop w:val="0"/>
          <w:marBottom w:val="0"/>
          <w:divBdr>
            <w:top w:val="none" w:sz="0" w:space="0" w:color="auto"/>
            <w:left w:val="none" w:sz="0" w:space="0" w:color="auto"/>
            <w:bottom w:val="none" w:sz="0" w:space="0" w:color="auto"/>
            <w:right w:val="none" w:sz="0" w:space="0" w:color="auto"/>
          </w:divBdr>
        </w:div>
        <w:div w:id="777413709">
          <w:marLeft w:val="36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seqc.sourceforge.net/)" TargetMode="External"/><Relationship Id="rId8" Type="http://schemas.openxmlformats.org/officeDocument/2006/relationships/hyperlink" Target="https://www.encodeproject.org/)" TargetMode="External"/><Relationship Id="rId9" Type="http://schemas.openxmlformats.org/officeDocument/2006/relationships/hyperlink" Target="http://www.ncbi.nlm.nih.gov/geo/query/acc.cgi?acc=GSE4813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11</Pages>
  <Words>2801</Words>
  <Characters>15968</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Zhouhao Zeng</dc:creator>
  <cp:keywords/>
  <dc:description/>
  <cp:lastModifiedBy>Zhouhao Zeng</cp:lastModifiedBy>
  <cp:revision>347</cp:revision>
  <dcterms:created xsi:type="dcterms:W3CDTF">2017-08-11T15:47:00Z</dcterms:created>
  <dcterms:modified xsi:type="dcterms:W3CDTF">2017-10-26T05:24:00Z</dcterms:modified>
</cp:coreProperties>
</file>